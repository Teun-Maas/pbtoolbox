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1D71EB">
      <w:pPr>
        <w:pStyle w:val="Title"/>
      </w:pPr>
      <w:r>
        <w:t xml:space="preserve">Universal </w:t>
      </w:r>
      <w:proofErr w:type="spellStart"/>
      <w:r w:rsidR="00792A0B">
        <w:t>RPvdsEx</w:t>
      </w:r>
      <w:proofErr w:type="spellEnd"/>
      <w:r w:rsidR="00792A0B">
        <w:t xml:space="preserve"> file </w:t>
      </w:r>
    </w:p>
    <w:p w:rsidR="00135E3E" w:rsidRDefault="00135E3E" w:rsidP="00135E3E"/>
    <w:p w:rsidR="00135E3E" w:rsidRDefault="00135E3E" w:rsidP="00135E3E">
      <w:r>
        <w:t xml:space="preserve">By </w:t>
      </w:r>
      <w:proofErr w:type="spellStart"/>
      <w:r>
        <w:t>Ruurd</w:t>
      </w:r>
      <w:proofErr w:type="spellEnd"/>
      <w:r>
        <w:t xml:space="preserve"> </w:t>
      </w:r>
      <w:proofErr w:type="spellStart"/>
      <w:r>
        <w:t>Lof</w:t>
      </w:r>
      <w:proofErr w:type="spellEnd"/>
    </w:p>
    <w:p w:rsidR="00135E3E" w:rsidRDefault="001D71EB" w:rsidP="00135E3E">
      <w:r>
        <w:t>Version 2</w:t>
      </w:r>
      <w:r w:rsidR="00E838D4">
        <w:t>.</w:t>
      </w:r>
      <w:r w:rsidR="00F65482">
        <w:t>3</w:t>
      </w:r>
    </w:p>
    <w:p w:rsidR="00135E3E" w:rsidRDefault="001F38B2" w:rsidP="00135E3E">
      <w:r>
        <w:t>Date: 0</w:t>
      </w:r>
      <w:r w:rsidR="00B73C14">
        <w:t>8</w:t>
      </w:r>
      <w:r w:rsidR="00135E3E">
        <w:t>/0</w:t>
      </w:r>
      <w:r>
        <w:t>5</w:t>
      </w:r>
      <w:r w:rsidR="00135E3E">
        <w:t>/2019</w:t>
      </w:r>
    </w:p>
    <w:p w:rsidR="00135E3E" w:rsidRDefault="00135E3E" w:rsidP="00135E3E"/>
    <w:p w:rsidR="00855982" w:rsidRPr="00855982" w:rsidRDefault="00792A0B" w:rsidP="00855982">
      <w:pPr>
        <w:pStyle w:val="Heading1"/>
      </w:pPr>
      <w:r>
        <w:t>Introduction</w:t>
      </w:r>
    </w:p>
    <w:p w:rsidR="009B0FA8" w:rsidRDefault="00792A0B" w:rsidP="00792A0B">
      <w:pPr>
        <w:rPr>
          <w:ins w:id="0" w:author="HP Inc." w:date="2019-05-09T14:42:00Z"/>
        </w:rPr>
      </w:pPr>
      <w:r>
        <w:t>In several of our setups</w:t>
      </w:r>
      <w:r w:rsidR="00D8225F">
        <w:t xml:space="preserve"> the</w:t>
      </w:r>
      <w:r>
        <w:t xml:space="preserve"> RZ6 multipurpose Digital Signal Processor is used for carrying out trials that consist</w:t>
      </w:r>
      <w:r w:rsidR="00D8225F">
        <w:t>s</w:t>
      </w:r>
      <w:r>
        <w:t xml:space="preserve"> of several tasks, such as: registering triggers,</w:t>
      </w:r>
      <w:r w:rsidR="00194F37">
        <w:t xml:space="preserve"> set multiplexer settings,</w:t>
      </w:r>
      <w:r>
        <w:t xml:space="preserve"> producing sounds, producing triggers</w:t>
      </w:r>
      <w:r w:rsidR="00194F37">
        <w:t xml:space="preserve"> (e.g. for LEDs) </w:t>
      </w:r>
      <w:r>
        <w:t xml:space="preserve">and </w:t>
      </w:r>
      <w:r w:rsidR="00194F37">
        <w:t>producing event signals for the event recorder</w:t>
      </w:r>
      <w:r>
        <w:t xml:space="preserve">. In the current situation the number of </w:t>
      </w:r>
      <w:r w:rsidR="005425FB">
        <w:t>tasks</w:t>
      </w:r>
      <w:r w:rsidR="00194F37">
        <w:t xml:space="preserve"> </w:t>
      </w:r>
      <w:r w:rsidR="00241808">
        <w:t xml:space="preserve">and the types of tasks </w:t>
      </w:r>
      <w:r>
        <w:t xml:space="preserve">that can be performed within one trial is limited, which leads to having </w:t>
      </w:r>
      <w:r w:rsidR="00D8225F">
        <w:t xml:space="preserve">different </w:t>
      </w:r>
      <w:r w:rsidR="00194F37">
        <w:t xml:space="preserve">(ad hoc) </w:t>
      </w:r>
      <w:r w:rsidR="00D8225F">
        <w:t xml:space="preserve">solutions (e.g. </w:t>
      </w:r>
      <w:r w:rsidR="009A1DA6">
        <w:t xml:space="preserve">different </w:t>
      </w:r>
      <w:proofErr w:type="spellStart"/>
      <w:r w:rsidR="00D8225F">
        <w:t>RPvdsEx</w:t>
      </w:r>
      <w:proofErr w:type="spellEnd"/>
      <w:r w:rsidR="00D8225F">
        <w:t xml:space="preserve"> files) for different experiments. The purpose of a new design for the </w:t>
      </w:r>
      <w:proofErr w:type="spellStart"/>
      <w:r w:rsidR="00D8225F">
        <w:t>RPvdsEx</w:t>
      </w:r>
      <w:proofErr w:type="spellEnd"/>
      <w:r w:rsidR="00D8225F">
        <w:t xml:space="preserve"> file is threefold: </w:t>
      </w:r>
    </w:p>
    <w:p w:rsidR="009B0FA8" w:rsidRDefault="00D8225F" w:rsidP="00792A0B">
      <w:pPr>
        <w:rPr>
          <w:ins w:id="1" w:author="HP Inc." w:date="2019-05-09T14:42:00Z"/>
        </w:rPr>
      </w:pPr>
      <w:r>
        <w:t xml:space="preserve">1. to be more flexible in combining </w:t>
      </w:r>
      <w:r w:rsidR="00194F37">
        <w:t>different</w:t>
      </w:r>
      <w:r>
        <w:t xml:space="preserve"> tasks</w:t>
      </w:r>
      <w:ins w:id="2" w:author="HP Inc." w:date="2019-05-09T14:42:00Z">
        <w:r w:rsidR="009B0FA8">
          <w:t>.</w:t>
        </w:r>
      </w:ins>
      <w:del w:id="3" w:author="HP Inc." w:date="2019-05-09T14:42:00Z">
        <w:r w:rsidDel="009B0FA8">
          <w:delText xml:space="preserve">; </w:delText>
        </w:r>
      </w:del>
    </w:p>
    <w:p w:rsidR="009B0FA8" w:rsidRDefault="00D8225F" w:rsidP="00792A0B">
      <w:pPr>
        <w:rPr>
          <w:ins w:id="4" w:author="HP Inc." w:date="2019-05-09T14:42:00Z"/>
        </w:rPr>
      </w:pPr>
      <w:r>
        <w:t xml:space="preserve">2. to be less limited in the amount of tasks that can be </w:t>
      </w:r>
      <w:r w:rsidR="00241808">
        <w:t>performed</w:t>
      </w:r>
      <w:r w:rsidR="00D16631">
        <w:t xml:space="preserve"> within a single trial</w:t>
      </w:r>
      <w:ins w:id="5" w:author="HP Inc." w:date="2019-05-09T14:43:00Z">
        <w:r w:rsidR="009B0FA8">
          <w:t>.</w:t>
        </w:r>
      </w:ins>
      <w:del w:id="6" w:author="HP Inc." w:date="2019-05-09T14:43:00Z">
        <w:r w:rsidDel="009B0FA8">
          <w:delText>;</w:delText>
        </w:r>
      </w:del>
      <w:del w:id="7" w:author="HP Inc." w:date="2019-05-09T14:42:00Z">
        <w:r w:rsidDel="009B0FA8">
          <w:delText xml:space="preserve"> </w:delText>
        </w:r>
      </w:del>
    </w:p>
    <w:p w:rsidR="00855982" w:rsidRDefault="00D8225F" w:rsidP="00792A0B">
      <w:r>
        <w:t xml:space="preserve">3. to provide </w:t>
      </w:r>
      <w:proofErr w:type="spellStart"/>
      <w:r>
        <w:t>matlab</w:t>
      </w:r>
      <w:proofErr w:type="spellEnd"/>
      <w:r>
        <w:t xml:space="preserve"> with simple</w:t>
      </w:r>
      <w:r w:rsidR="00194F37">
        <w:t xml:space="preserve"> unified</w:t>
      </w:r>
      <w:r>
        <w:t xml:space="preserve"> interface.</w:t>
      </w:r>
      <w:r w:rsidR="004B2CE5">
        <w:t xml:space="preserve"> </w:t>
      </w:r>
    </w:p>
    <w:p w:rsidR="00241808" w:rsidRDefault="00D16631" w:rsidP="00241808">
      <w:r>
        <w:t>A</w:t>
      </w:r>
      <w:r w:rsidR="004F628A">
        <w:t xml:space="preserve"> trial consists of several tasks specified </w:t>
      </w:r>
      <w:r>
        <w:t>in</w:t>
      </w:r>
      <w:r w:rsidR="004F628A">
        <w:t xml:space="preserve"> </w:t>
      </w:r>
      <w:r>
        <w:t>a</w:t>
      </w:r>
      <w:r w:rsidR="004F628A">
        <w:t xml:space="preserve"> *.</w:t>
      </w:r>
      <w:proofErr w:type="spellStart"/>
      <w:r w:rsidR="004F628A">
        <w:t>cfg</w:t>
      </w:r>
      <w:proofErr w:type="spellEnd"/>
      <w:r w:rsidR="004F628A">
        <w:t xml:space="preserve"> file. </w:t>
      </w:r>
      <w:r w:rsidR="00241808">
        <w:t xml:space="preserve">Before starting </w:t>
      </w:r>
      <w:r>
        <w:t xml:space="preserve">a trial, </w:t>
      </w:r>
      <w:r w:rsidR="00241808">
        <w:t xml:space="preserve">parameters </w:t>
      </w:r>
      <w:r>
        <w:t xml:space="preserve">will be uploaded from the computer </w:t>
      </w:r>
      <w:r w:rsidR="00241808">
        <w:t>to the RZ6</w:t>
      </w:r>
      <w:r>
        <w:t xml:space="preserve"> by the </w:t>
      </w:r>
      <w:proofErr w:type="spellStart"/>
      <w:r>
        <w:t>matlab</w:t>
      </w:r>
      <w:proofErr w:type="spellEnd"/>
      <w:r>
        <w:t xml:space="preserve"> program</w:t>
      </w:r>
      <w:r w:rsidR="00241808">
        <w:t xml:space="preserve">. The RZ6 will be able to perform the complete trial without further intervention of the computer. </w:t>
      </w:r>
    </w:p>
    <w:p w:rsidR="00241808" w:rsidRDefault="004B2CE5" w:rsidP="00241808">
      <w:r>
        <w:t xml:space="preserve">The </w:t>
      </w:r>
      <w:r w:rsidR="00241808">
        <w:t>new</w:t>
      </w:r>
      <w:r w:rsidR="00D16631">
        <w:t xml:space="preserve"> </w:t>
      </w:r>
      <w:proofErr w:type="spellStart"/>
      <w:r w:rsidR="00D16631">
        <w:t>RPvdsEx</w:t>
      </w:r>
      <w:proofErr w:type="spellEnd"/>
      <w:r w:rsidR="00241808">
        <w:t xml:space="preserve"> </w:t>
      </w:r>
      <w:r>
        <w:t xml:space="preserve">program will </w:t>
      </w:r>
      <w:r w:rsidR="00D43484">
        <w:t>use</w:t>
      </w:r>
      <w:r>
        <w:t xml:space="preserve"> a </w:t>
      </w:r>
      <w:r w:rsidR="00D43484">
        <w:t xml:space="preserve">matrix </w:t>
      </w:r>
      <w:r>
        <w:t xml:space="preserve">for </w:t>
      </w:r>
      <w:r w:rsidR="00D43484">
        <w:t>the specification of</w:t>
      </w:r>
      <w:r w:rsidR="00241808">
        <w:t xml:space="preserve"> several tasks that are contained in a trial. </w:t>
      </w:r>
      <w:r w:rsidR="00D43484">
        <w:t>Each column of the matrix specifies all the parameters necessary to</w:t>
      </w:r>
      <w:r w:rsidR="00241808">
        <w:t xml:space="preserve"> time and</w:t>
      </w:r>
      <w:r w:rsidR="00D43484">
        <w:t xml:space="preserve"> perform </w:t>
      </w:r>
      <w:r w:rsidR="00241808">
        <w:t xml:space="preserve">a single task. </w:t>
      </w:r>
      <w:r w:rsidR="00D16631">
        <w:t>This document describes the different components of the task matrix and specify the parameters and the constants that will be used to describe the tasks.</w:t>
      </w:r>
    </w:p>
    <w:p w:rsidR="00A52E8C" w:rsidRDefault="00A52E8C" w:rsidP="00A52E8C">
      <w:pPr>
        <w:pStyle w:val="Heading1"/>
      </w:pPr>
      <w:r>
        <w:t>Different versions</w:t>
      </w:r>
    </w:p>
    <w:p w:rsidR="000C2491" w:rsidRDefault="000C2491" w:rsidP="00241808">
      <w:r>
        <w:t xml:space="preserve">There </w:t>
      </w:r>
      <w:del w:id="8" w:author="HP Inc." w:date="2019-05-09T14:43:00Z">
        <w:r w:rsidDel="009B0FA8">
          <w:delText xml:space="preserve">will </w:delText>
        </w:r>
      </w:del>
      <w:ins w:id="9" w:author="HP Inc." w:date="2019-05-09T14:43:00Z">
        <w:r w:rsidR="009B0FA8">
          <w:t>are</w:t>
        </w:r>
      </w:ins>
      <w:del w:id="10" w:author="HP Inc." w:date="2019-05-09T14:43:00Z">
        <w:r w:rsidDel="009B0FA8">
          <w:delText>be</w:delText>
        </w:r>
      </w:del>
      <w:r>
        <w:t xml:space="preserve"> </w:t>
      </w:r>
      <w:r w:rsidR="00A52E8C">
        <w:t xml:space="preserve">three versions of the </w:t>
      </w:r>
      <w:proofErr w:type="spellStart"/>
      <w:r w:rsidR="00A52E8C">
        <w:t>RPvdsEx</w:t>
      </w:r>
      <w:proofErr w:type="spellEnd"/>
      <w:r w:rsidR="00A52E8C">
        <w:t xml:space="preserve"> program. A version that has all the basics covered, that can run on a single core RZ6. This version can only play two different WAV files in a single trial. A multicore version that runs on three and four core versions of the RZ6. It can play eight different WAV files and has the possibility to play moving sounds over a linear array of speakers. The third version is the same as </w:t>
      </w:r>
      <w:r w:rsidR="00A13830">
        <w:t>the single core version, but has added the possibility to play Ripple sounds.</w:t>
      </w:r>
    </w:p>
    <w:p w:rsidR="00241808" w:rsidRDefault="00241808" w:rsidP="00241808">
      <w:pPr>
        <w:pStyle w:val="Heading1"/>
      </w:pPr>
      <w:del w:id="11" w:author="HP Inc." w:date="2019-05-13T11:33:00Z">
        <w:r w:rsidDel="00A850BE">
          <w:lastRenderedPageBreak/>
          <w:delText>Components of the matrix</w:delText>
        </w:r>
      </w:del>
      <w:proofErr w:type="spellStart"/>
      <w:ins w:id="12" w:author="HP Inc." w:date="2019-05-13T11:33:00Z">
        <w:r w:rsidR="00A850BE">
          <w:t>Organisation</w:t>
        </w:r>
        <w:proofErr w:type="spellEnd"/>
        <w:r w:rsidR="00A850BE">
          <w:t xml:space="preserve"> of</w:t>
        </w:r>
      </w:ins>
      <w:ins w:id="13" w:author="HP Inc." w:date="2019-05-13T11:36:00Z">
        <w:r w:rsidR="00BD27FA">
          <w:t xml:space="preserve"> the Tasks</w:t>
        </w:r>
      </w:ins>
    </w:p>
    <w:p w:rsidR="00014D34" w:rsidRDefault="00014D34" w:rsidP="00014D34">
      <w:pPr>
        <w:pStyle w:val="Heading2"/>
      </w:pPr>
      <w:r>
        <w:t>Tasks</w:t>
      </w:r>
    </w:p>
    <w:p w:rsidR="00241808" w:rsidRPr="00241808" w:rsidRDefault="00241808" w:rsidP="00241808">
      <w:r>
        <w:t>A task is specified by a column in the matrix.</w:t>
      </w:r>
    </w:p>
    <w:p w:rsidR="00DD18EE" w:rsidRDefault="005425FB" w:rsidP="00D8225F">
      <w:r>
        <w:t>E</w:t>
      </w:r>
      <w:r w:rsidR="00DD18EE">
        <w:t xml:space="preserve">very task has the following </w:t>
      </w:r>
      <w:r w:rsidR="00D83A74">
        <w:t>elements</w:t>
      </w:r>
      <w:r>
        <w:t>:</w:t>
      </w:r>
    </w:p>
    <w:p w:rsidR="00DD18EE" w:rsidRPr="00B6640F" w:rsidRDefault="00DD18EE" w:rsidP="00AF41D9">
      <w:pPr>
        <w:pStyle w:val="ListParagraph"/>
        <w:numPr>
          <w:ilvl w:val="0"/>
          <w:numId w:val="1"/>
        </w:numPr>
        <w:rPr>
          <w:ins w:id="14" w:author="HP Inc." w:date="2019-05-13T11:22:00Z"/>
          <w:rPrChange w:id="15" w:author="HP Inc." w:date="2019-05-13T11:22:00Z">
            <w:rPr>
              <w:ins w:id="16" w:author="HP Inc." w:date="2019-05-13T11:22:00Z"/>
              <w:b/>
            </w:rPr>
          </w:rPrChange>
        </w:rPr>
      </w:pPr>
      <w:del w:id="17" w:author="HP Inc." w:date="2019-05-13T11:23:00Z">
        <w:r w:rsidDel="00B6640F">
          <w:delText>The</w:delText>
        </w:r>
      </w:del>
      <w:ins w:id="18" w:author="HP Inc." w:date="2019-05-13T11:23:00Z">
        <w:r w:rsidR="00B6640F">
          <w:t>The</w:t>
        </w:r>
      </w:ins>
      <w:r>
        <w:t xml:space="preserve"> type of </w:t>
      </w:r>
      <w:del w:id="19" w:author="HP Inc." w:date="2019-05-13T11:21:00Z">
        <w:r w:rsidRPr="005838BD" w:rsidDel="00B6640F">
          <w:rPr>
            <w:b/>
          </w:rPr>
          <w:delText>action</w:delText>
        </w:r>
      </w:del>
      <w:ins w:id="20" w:author="HP Inc." w:date="2019-05-13T11:21:00Z">
        <w:r w:rsidR="00B6640F">
          <w:rPr>
            <w:b/>
          </w:rPr>
          <w:t>task</w:t>
        </w:r>
      </w:ins>
    </w:p>
    <w:p w:rsidR="00B6640F" w:rsidRDefault="00B6640F" w:rsidP="00AF41D9">
      <w:pPr>
        <w:pStyle w:val="ListParagraph"/>
        <w:numPr>
          <w:ilvl w:val="0"/>
          <w:numId w:val="1"/>
        </w:numPr>
      </w:pPr>
      <w:ins w:id="21" w:author="HP Inc." w:date="2019-05-13T11:23:00Z">
        <w:r>
          <w:t>A</w:t>
        </w:r>
      </w:ins>
      <w:ins w:id="22" w:author="HP Inc." w:date="2019-05-13T11:22:00Z">
        <w:r>
          <w:t xml:space="preserve"> delay</w:t>
        </w:r>
      </w:ins>
      <w:ins w:id="23" w:author="HP Inc." w:date="2019-05-13T11:23:00Z">
        <w:r>
          <w:t xml:space="preserve"> time </w:t>
        </w:r>
      </w:ins>
    </w:p>
    <w:p w:rsidR="0002032A" w:rsidRDefault="0002032A" w:rsidP="00AF41D9">
      <w:pPr>
        <w:pStyle w:val="ListParagraph"/>
        <w:numPr>
          <w:ilvl w:val="0"/>
          <w:numId w:val="1"/>
        </w:numPr>
      </w:pPr>
      <w:r>
        <w:t xml:space="preserve">The </w:t>
      </w:r>
      <w:r w:rsidRPr="009218F6">
        <w:rPr>
          <w:b/>
        </w:rPr>
        <w:t>external output</w:t>
      </w:r>
      <w:r>
        <w:rPr>
          <w:b/>
        </w:rPr>
        <w:t>s</w:t>
      </w:r>
      <w:r>
        <w:t xml:space="preserve"> used to signal events  </w:t>
      </w:r>
      <w:bookmarkStart w:id="24" w:name="_GoBack"/>
      <w:bookmarkEnd w:id="24"/>
    </w:p>
    <w:p w:rsidR="00D83A74" w:rsidRDefault="00B6640F" w:rsidP="00AF41D9">
      <w:pPr>
        <w:pStyle w:val="ListParagraph"/>
        <w:numPr>
          <w:ilvl w:val="0"/>
          <w:numId w:val="1"/>
        </w:numPr>
      </w:pPr>
      <w:ins w:id="25" w:author="HP Inc." w:date="2019-05-13T11:22:00Z">
        <w:r>
          <w:t xml:space="preserve">Several </w:t>
        </w:r>
      </w:ins>
      <w:ins w:id="26" w:author="HP Inc." w:date="2019-05-13T11:23:00Z">
        <w:r>
          <w:t xml:space="preserve">task dependent </w:t>
        </w:r>
      </w:ins>
      <w:del w:id="27" w:author="HP Inc." w:date="2019-05-13T11:22:00Z">
        <w:r w:rsidR="001F38B2" w:rsidDel="00B6640F">
          <w:delText>P</w:delText>
        </w:r>
      </w:del>
      <w:ins w:id="28" w:author="HP Inc." w:date="2019-05-13T11:22:00Z">
        <w:r>
          <w:t>p</w:t>
        </w:r>
      </w:ins>
      <w:r w:rsidR="00D83A74">
        <w:t>arameters</w:t>
      </w:r>
      <w:del w:id="29" w:author="HP Inc." w:date="2019-05-13T11:23:00Z">
        <w:r w:rsidR="00D83A74" w:rsidDel="00B6640F">
          <w:delText xml:space="preserve"> that are relevant for performing a task</w:delText>
        </w:r>
        <w:r w:rsidR="00241808" w:rsidDel="00B6640F">
          <w:delText>.</w:delText>
        </w:r>
      </w:del>
    </w:p>
    <w:p w:rsidR="005838BD" w:rsidDel="00B6640F" w:rsidRDefault="009345BB" w:rsidP="005838BD">
      <w:pPr>
        <w:pStyle w:val="Heading2"/>
        <w:rPr>
          <w:del w:id="30" w:author="HP Inc." w:date="2019-05-13T11:24:00Z"/>
        </w:rPr>
      </w:pPr>
      <w:del w:id="31" w:author="HP Inc." w:date="2019-05-13T11:24:00Z">
        <w:r w:rsidDel="00B6640F">
          <w:delText>Triggers</w:delText>
        </w:r>
      </w:del>
    </w:p>
    <w:p w:rsidR="00241808" w:rsidDel="00B6640F" w:rsidRDefault="00241808" w:rsidP="00DD18EE">
      <w:pPr>
        <w:rPr>
          <w:del w:id="32" w:author="HP Inc." w:date="2019-05-13T11:24:00Z"/>
        </w:rPr>
      </w:pPr>
      <w:del w:id="33" w:author="HP Inc." w:date="2019-05-13T11:24:00Z">
        <w:r w:rsidDel="00B6640F">
          <w:delText xml:space="preserve">Triggers are used to start a series of tasks. </w:delText>
        </w:r>
        <w:r w:rsidR="009345BB" w:rsidDel="00B6640F">
          <w:delText>If the current task specifies that it needs to be triggered, the program waits for that trigger. After receiving the proper trigger, t</w:delText>
        </w:r>
        <w:r w:rsidDel="00B6640F">
          <w:delText xml:space="preserve">he program </w:delText>
        </w:r>
        <w:r w:rsidR="009345BB" w:rsidDel="00B6640F">
          <w:delText xml:space="preserve">reads the columns and executes the corresponding tasks one by one in the order they are listed in the matrix. The tasks </w:delText>
        </w:r>
        <w:r w:rsidDel="00B6640F">
          <w:delText xml:space="preserve">are timed with respect to the trigger at the beginning of the series of tasks. </w:delText>
        </w:r>
      </w:del>
    </w:p>
    <w:p w:rsidR="00DD18EE" w:rsidDel="00B6640F" w:rsidRDefault="005425FB" w:rsidP="00DD18EE">
      <w:pPr>
        <w:rPr>
          <w:del w:id="34" w:author="HP Inc." w:date="2019-05-13T11:24:00Z"/>
        </w:rPr>
      </w:pPr>
      <w:del w:id="35" w:author="HP Inc." w:date="2019-05-13T11:24:00Z">
        <w:r w:rsidDel="00B6640F">
          <w:delText>The trigger types can be the following:</w:delText>
        </w:r>
      </w:del>
    </w:p>
    <w:p w:rsidR="005425FB" w:rsidDel="00B6640F" w:rsidRDefault="004D73C8" w:rsidP="00AF41D9">
      <w:pPr>
        <w:pStyle w:val="ListParagraph"/>
        <w:numPr>
          <w:ilvl w:val="0"/>
          <w:numId w:val="2"/>
        </w:numPr>
        <w:rPr>
          <w:del w:id="36" w:author="HP Inc." w:date="2019-05-13T11:24:00Z"/>
        </w:rPr>
      </w:pPr>
      <w:del w:id="37" w:author="HP Inc." w:date="2019-05-13T11:24:00Z">
        <w:r w:rsidDel="00B6640F">
          <w:rPr>
            <w:b/>
          </w:rPr>
          <w:delText xml:space="preserve">ZBus A or </w:delText>
        </w:r>
        <w:r w:rsidR="005425FB" w:rsidRPr="005838BD" w:rsidDel="00B6640F">
          <w:rPr>
            <w:b/>
          </w:rPr>
          <w:delText>ZBusB</w:delText>
        </w:r>
        <w:r w:rsidR="005838BD" w:rsidDel="00B6640F">
          <w:delText>: a ZBus trigger that is often triggered by the software, but can be triggered by other ZBus equipment.</w:delText>
        </w:r>
      </w:del>
    </w:p>
    <w:p w:rsidR="005425FB" w:rsidDel="00B6640F" w:rsidRDefault="005425FB" w:rsidP="00AF41D9">
      <w:pPr>
        <w:pStyle w:val="ListParagraph"/>
        <w:numPr>
          <w:ilvl w:val="0"/>
          <w:numId w:val="2"/>
        </w:numPr>
        <w:rPr>
          <w:del w:id="38" w:author="HP Inc." w:date="2019-05-13T11:24:00Z"/>
        </w:rPr>
      </w:pPr>
      <w:del w:id="39" w:author="HP Inc." w:date="2019-05-13T11:24:00Z">
        <w:r w:rsidRPr="005838BD" w:rsidDel="00B6640F">
          <w:rPr>
            <w:b/>
          </w:rPr>
          <w:delText>External</w:delText>
        </w:r>
        <w:r w:rsidR="005838BD" w:rsidDel="00B6640F">
          <w:delText>: a digital input</w:delText>
        </w:r>
      </w:del>
    </w:p>
    <w:p w:rsidR="005838BD" w:rsidDel="00B6640F" w:rsidRDefault="005838BD" w:rsidP="00AF41D9">
      <w:pPr>
        <w:pStyle w:val="ListParagraph"/>
        <w:numPr>
          <w:ilvl w:val="0"/>
          <w:numId w:val="2"/>
        </w:numPr>
        <w:rPr>
          <w:del w:id="40" w:author="HP Inc." w:date="2019-05-13T11:24:00Z"/>
        </w:rPr>
      </w:pPr>
      <w:del w:id="41" w:author="HP Inc." w:date="2019-05-13T11:24:00Z">
        <w:r w:rsidRPr="005838BD" w:rsidDel="00B6640F">
          <w:rPr>
            <w:b/>
          </w:rPr>
          <w:delText>Software</w:delText>
        </w:r>
        <w:r w:rsidDel="00B6640F">
          <w:delText>: software trigger</w:delText>
        </w:r>
      </w:del>
    </w:p>
    <w:p w:rsidR="003C2EC6" w:rsidDel="00B6640F" w:rsidRDefault="003C2EC6" w:rsidP="00241808">
      <w:pPr>
        <w:rPr>
          <w:del w:id="42" w:author="HP Inc." w:date="2019-05-13T11:24:00Z"/>
        </w:rPr>
      </w:pPr>
      <w:del w:id="43" w:author="HP Inc." w:date="2019-05-13T11:24:00Z">
        <w:r w:rsidDel="00B6640F">
          <w:delText xml:space="preserve">The trigger types are specified by a </w:delText>
        </w:r>
        <w:r w:rsidR="009345BB" w:rsidDel="00B6640F">
          <w:delText>byte;</w:delText>
        </w:r>
        <w:r w:rsidDel="00B6640F">
          <w:delText xml:space="preserve"> </w:delText>
        </w:r>
        <w:r w:rsidR="009345BB" w:rsidDel="00B6640F">
          <w:delText>therefore,</w:delText>
        </w:r>
        <w:r w:rsidDel="00B6640F">
          <w:delText xml:space="preserve"> a combination of valid trigger types is possible.</w:delText>
        </w:r>
        <w:r w:rsidR="00241808" w:rsidDel="00B6640F">
          <w:delText xml:space="preserve"> </w:delText>
        </w:r>
      </w:del>
    </w:p>
    <w:p w:rsidR="005838BD" w:rsidDel="00B6640F" w:rsidRDefault="005838BD" w:rsidP="005838BD">
      <w:pPr>
        <w:rPr>
          <w:del w:id="44" w:author="HP Inc." w:date="2019-05-13T11:24:00Z"/>
        </w:rPr>
      </w:pPr>
      <w:del w:id="45" w:author="HP Inc." w:date="2019-05-13T11:24:00Z">
        <w:r w:rsidDel="00B6640F">
          <w:delText xml:space="preserve">N.B. The </w:delText>
        </w:r>
        <w:r w:rsidRPr="005838BD" w:rsidDel="00B6640F">
          <w:rPr>
            <w:b/>
          </w:rPr>
          <w:delText>ZBusA</w:delText>
        </w:r>
        <w:r w:rsidDel="00B6640F">
          <w:delText xml:space="preserve"> trigger is used exclusively as a reset</w:delText>
        </w:r>
        <w:r w:rsidR="00241808" w:rsidDel="00B6640F">
          <w:delText xml:space="preserve"> of the trial (without losing the </w:delText>
        </w:r>
        <w:r w:rsidR="009345BB" w:rsidDel="00B6640F">
          <w:delText>uploaded</w:delText>
        </w:r>
        <w:r w:rsidR="00241808" w:rsidDel="00B6640F">
          <w:delText xml:space="preserve"> matrix data)</w:delText>
        </w:r>
        <w:r w:rsidR="004D73C8" w:rsidDel="00B6640F">
          <w:delText xml:space="preserve"> and can be used any moment to stop a running trial</w:delText>
        </w:r>
        <w:r w:rsidDel="00B6640F">
          <w:delText>.</w:delText>
        </w:r>
      </w:del>
    </w:p>
    <w:p w:rsidR="005838BD" w:rsidRDefault="00CB45DF" w:rsidP="005838BD">
      <w:pPr>
        <w:pStyle w:val="Heading2"/>
      </w:pPr>
      <w:del w:id="46" w:author="HP Inc." w:date="2019-05-13T11:24:00Z">
        <w:r w:rsidDel="00B6640F">
          <w:delText>Action</w:delText>
        </w:r>
        <w:r w:rsidR="005838BD" w:rsidDel="00B6640F">
          <w:delText xml:space="preserve"> </w:delText>
        </w:r>
      </w:del>
      <w:ins w:id="47" w:author="HP Inc." w:date="2019-05-13T11:24:00Z">
        <w:r w:rsidR="00B6640F">
          <w:t>Task</w:t>
        </w:r>
        <w:r w:rsidR="00B6640F">
          <w:t xml:space="preserve"> </w:t>
        </w:r>
      </w:ins>
      <w:r w:rsidR="005838BD">
        <w:t>types</w:t>
      </w:r>
    </w:p>
    <w:p w:rsidR="005838BD" w:rsidRDefault="005838BD" w:rsidP="005838BD">
      <w:r>
        <w:t>The following</w:t>
      </w:r>
      <w:r w:rsidR="00241808">
        <w:t xml:space="preserve"> </w:t>
      </w:r>
      <w:del w:id="48" w:author="HP Inc." w:date="2019-05-13T11:29:00Z">
        <w:r w:rsidR="00241808" w:rsidDel="00B6640F">
          <w:delText>action</w:delText>
        </w:r>
      </w:del>
      <w:ins w:id="49" w:author="HP Inc." w:date="2019-05-13T11:29:00Z">
        <w:r w:rsidR="00B6640F">
          <w:t>task</w:t>
        </w:r>
      </w:ins>
      <w:r w:rsidR="00241808">
        <w:t>s can be specified</w:t>
      </w:r>
      <w:r>
        <w:t>:</w:t>
      </w:r>
    </w:p>
    <w:p w:rsidR="00241808" w:rsidRDefault="001F38B2" w:rsidP="000546DB">
      <w:pPr>
        <w:pStyle w:val="ListParagraph"/>
        <w:numPr>
          <w:ilvl w:val="0"/>
          <w:numId w:val="3"/>
        </w:numPr>
      </w:pPr>
      <w:r>
        <w:t>Wait for trigger</w:t>
      </w:r>
    </w:p>
    <w:p w:rsidR="00241808" w:rsidRDefault="00241808" w:rsidP="000546DB">
      <w:pPr>
        <w:pStyle w:val="ListParagraph"/>
        <w:numPr>
          <w:ilvl w:val="0"/>
          <w:numId w:val="3"/>
        </w:numPr>
      </w:pPr>
      <w:r>
        <w:t>Start/Stop</w:t>
      </w:r>
      <w:r w:rsidR="001D71EB">
        <w:t xml:space="preserve"> </w:t>
      </w:r>
      <w:r>
        <w:t>playing s</w:t>
      </w:r>
      <w:r w:rsidR="00C951DD">
        <w:t>ound</w:t>
      </w:r>
      <w:r w:rsidR="00014D34">
        <w:t xml:space="preserve"> </w:t>
      </w:r>
      <w:r>
        <w:t>on channel A*.</w:t>
      </w:r>
    </w:p>
    <w:p w:rsidR="00241808" w:rsidRDefault="00241808" w:rsidP="00241808">
      <w:pPr>
        <w:pStyle w:val="ListParagraph"/>
        <w:numPr>
          <w:ilvl w:val="0"/>
          <w:numId w:val="3"/>
        </w:numPr>
      </w:pPr>
      <w:r>
        <w:t xml:space="preserve">Start/Stop playing sound on channel B*. </w:t>
      </w:r>
    </w:p>
    <w:p w:rsidR="00CB45DF" w:rsidRDefault="00241808" w:rsidP="00AF41D9">
      <w:pPr>
        <w:pStyle w:val="ListParagraph"/>
        <w:numPr>
          <w:ilvl w:val="0"/>
          <w:numId w:val="3"/>
        </w:numPr>
      </w:pPr>
      <w:r>
        <w:t>Start/Stop</w:t>
      </w:r>
      <w:r w:rsidR="001D71EB">
        <w:t xml:space="preserve"> </w:t>
      </w:r>
      <w:r>
        <w:t>playing m</w:t>
      </w:r>
      <w:r w:rsidR="00CB45DF">
        <w:t xml:space="preserve">oving </w:t>
      </w:r>
      <w:r>
        <w:t>s</w:t>
      </w:r>
      <w:r w:rsidR="001D71EB">
        <w:t>ound</w:t>
      </w:r>
      <w:r>
        <w:t xml:space="preserve"> (over multiple speakers).</w:t>
      </w:r>
    </w:p>
    <w:p w:rsidR="00C951DD" w:rsidRDefault="00241808" w:rsidP="00AF41D9">
      <w:pPr>
        <w:pStyle w:val="ListParagraph"/>
        <w:numPr>
          <w:ilvl w:val="0"/>
          <w:numId w:val="3"/>
        </w:numPr>
      </w:pPr>
      <w:r>
        <w:t xml:space="preserve">Start/Stop </w:t>
      </w:r>
      <w:r w:rsidR="003C2EC6">
        <w:t>A</w:t>
      </w:r>
      <w:r w:rsidR="00AB477A">
        <w:t xml:space="preserve">cquisition </w:t>
      </w:r>
      <w:r w:rsidR="003C2EC6">
        <w:t>by</w:t>
      </w:r>
      <w:r w:rsidR="00AB477A">
        <w:t xml:space="preserve"> ADC channel</w:t>
      </w:r>
      <w:r w:rsidR="003C2EC6">
        <w:t xml:space="preserve">s </w:t>
      </w:r>
      <w:r w:rsidR="009345BB">
        <w:t>0...</w:t>
      </w:r>
      <w:r w:rsidR="006F0D8E">
        <w:t>7</w:t>
      </w:r>
      <w:r>
        <w:t>.</w:t>
      </w:r>
    </w:p>
    <w:p w:rsidR="001D71EB" w:rsidRDefault="001D71EB" w:rsidP="00AF41D9">
      <w:pPr>
        <w:pStyle w:val="ListParagraph"/>
        <w:numPr>
          <w:ilvl w:val="0"/>
          <w:numId w:val="3"/>
        </w:numPr>
      </w:pPr>
      <w:r>
        <w:t>Send a</w:t>
      </w:r>
      <w:r w:rsidR="003C2EC6">
        <w:t xml:space="preserve"> single trigger</w:t>
      </w:r>
      <w:r w:rsidR="00241808">
        <w:t>.</w:t>
      </w:r>
      <w:r w:rsidR="003C2EC6">
        <w:t xml:space="preserve"> </w:t>
      </w:r>
    </w:p>
    <w:p w:rsidR="001D71EB" w:rsidRDefault="001D71EB" w:rsidP="00AF41D9">
      <w:pPr>
        <w:pStyle w:val="ListParagraph"/>
        <w:numPr>
          <w:ilvl w:val="0"/>
          <w:numId w:val="3"/>
        </w:numPr>
      </w:pPr>
      <w:r>
        <w:t>Send a</w:t>
      </w:r>
      <w:r w:rsidR="003C2EC6">
        <w:t xml:space="preserve"> double trigger</w:t>
      </w:r>
      <w:r w:rsidR="00241808">
        <w:t>.</w:t>
      </w:r>
      <w:r w:rsidR="003C2EC6">
        <w:t xml:space="preserve"> </w:t>
      </w:r>
    </w:p>
    <w:p w:rsidR="005838BD" w:rsidRDefault="001D71EB" w:rsidP="00AF41D9">
      <w:pPr>
        <w:pStyle w:val="ListParagraph"/>
        <w:numPr>
          <w:ilvl w:val="0"/>
          <w:numId w:val="3"/>
        </w:numPr>
      </w:pPr>
      <w:r>
        <w:t>Set</w:t>
      </w:r>
      <w:r w:rsidR="00241808">
        <w:t>/Reset</w:t>
      </w:r>
      <w:r>
        <w:t xml:space="preserve"> digital</w:t>
      </w:r>
      <w:r w:rsidR="00630228">
        <w:t xml:space="preserve"> </w:t>
      </w:r>
      <w:r>
        <w:t>o</w:t>
      </w:r>
      <w:r w:rsidR="00487D9A">
        <w:t>utput</w:t>
      </w:r>
      <w:r w:rsidR="00745307">
        <w:t xml:space="preserve"> bits</w:t>
      </w:r>
      <w:r w:rsidR="00241808">
        <w:t>.</w:t>
      </w:r>
    </w:p>
    <w:p w:rsidR="00745307" w:rsidRDefault="00745307" w:rsidP="00AF41D9">
      <w:pPr>
        <w:pStyle w:val="ListParagraph"/>
        <w:numPr>
          <w:ilvl w:val="0"/>
          <w:numId w:val="3"/>
        </w:numPr>
      </w:pPr>
      <w:r>
        <w:t>Set event output byte.</w:t>
      </w:r>
    </w:p>
    <w:p w:rsidR="00241808" w:rsidRDefault="00241808" w:rsidP="00241808">
      <w:pPr>
        <w:ind w:left="360"/>
      </w:pPr>
      <w:r>
        <w:t xml:space="preserve">*Sounds can be on either or both speakers </w:t>
      </w:r>
      <w:r w:rsidR="00C5222D">
        <w:t xml:space="preserve">at the same time </w:t>
      </w:r>
      <w:r>
        <w:t>or moving between two speakers.</w:t>
      </w:r>
    </w:p>
    <w:p w:rsidR="00241808" w:rsidRDefault="00241808" w:rsidP="00241808">
      <w:r>
        <w:t>Sounds can be generated (Sinewave, Sweep, Noise, Ripple) or uploaded (WAV).</w:t>
      </w:r>
    </w:p>
    <w:p w:rsidR="00B6640F" w:rsidRDefault="00B6640F" w:rsidP="00B6640F">
      <w:pPr>
        <w:pStyle w:val="Heading2"/>
        <w:rPr>
          <w:ins w:id="50" w:author="HP Inc." w:date="2019-05-13T11:24:00Z"/>
        </w:rPr>
      </w:pPr>
      <w:ins w:id="51" w:author="HP Inc." w:date="2019-05-13T11:24:00Z">
        <w:r>
          <w:lastRenderedPageBreak/>
          <w:t>Trigger</w:t>
        </w:r>
      </w:ins>
      <w:ins w:id="52" w:author="HP Inc." w:date="2019-05-13T11:25:00Z">
        <w:r>
          <w:t xml:space="preserve"> task</w:t>
        </w:r>
      </w:ins>
    </w:p>
    <w:p w:rsidR="00B6640F" w:rsidRDefault="00B6640F" w:rsidP="00B6640F">
      <w:pPr>
        <w:rPr>
          <w:ins w:id="53" w:author="HP Inc." w:date="2019-05-13T11:24:00Z"/>
        </w:rPr>
      </w:pPr>
      <w:ins w:id="54" w:author="HP Inc." w:date="2019-05-13T11:24:00Z">
        <w:r>
          <w:t xml:space="preserve">Triggers are used to start a series of tasks. If the current task specifies that it needs to be triggered, the program waits for that trigger. After receiving the proper trigger, the program reads the </w:t>
        </w:r>
      </w:ins>
      <w:ins w:id="55" w:author="HP Inc." w:date="2019-05-13T11:25:00Z">
        <w:r>
          <w:t xml:space="preserve">next </w:t>
        </w:r>
      </w:ins>
      <w:ins w:id="56" w:author="HP Inc." w:date="2019-05-13T11:24:00Z">
        <w:r>
          <w:t>columns and executes the corresponding tasks one by one in the order they are listed in the matrix. The tasks are timed with respect to the trigger at the beginning of the series of tasks. If</w:t>
        </w:r>
      </w:ins>
      <w:ins w:id="57" w:author="HP Inc." w:date="2019-05-13T11:26:00Z">
        <w:r>
          <w:t xml:space="preserve"> </w:t>
        </w:r>
        <w:r>
          <w:t>two c</w:t>
        </w:r>
        <w:r>
          <w:t>onsecutive</w:t>
        </w:r>
      </w:ins>
      <w:ins w:id="58" w:author="HP Inc." w:date="2019-05-13T11:24:00Z">
        <w:r>
          <w:t xml:space="preserve"> tasks have the same delay time specified, the second task will be executed 2 </w:t>
        </w:r>
      </w:ins>
      <w:ins w:id="59" w:author="HP Inc." w:date="2019-05-13T11:27:00Z">
        <w:r>
          <w:t>DSP-</w:t>
        </w:r>
      </w:ins>
      <w:ins w:id="60" w:author="HP Inc." w:date="2019-05-13T11:24:00Z">
        <w:r>
          <w:t>clock pulses after the first.</w:t>
        </w:r>
      </w:ins>
    </w:p>
    <w:p w:rsidR="00B6640F" w:rsidRDefault="00B6640F" w:rsidP="00B6640F">
      <w:pPr>
        <w:rPr>
          <w:ins w:id="61" w:author="HP Inc." w:date="2019-05-13T11:24:00Z"/>
        </w:rPr>
      </w:pPr>
      <w:ins w:id="62" w:author="HP Inc." w:date="2019-05-13T11:24:00Z">
        <w:r>
          <w:t>The trigger types can be the following:</w:t>
        </w:r>
      </w:ins>
    </w:p>
    <w:p w:rsidR="00B6640F" w:rsidRDefault="00B6640F" w:rsidP="00B6640F">
      <w:pPr>
        <w:pStyle w:val="ListParagraph"/>
        <w:numPr>
          <w:ilvl w:val="0"/>
          <w:numId w:val="2"/>
        </w:numPr>
        <w:rPr>
          <w:ins w:id="63" w:author="HP Inc." w:date="2019-05-13T11:24:00Z"/>
        </w:rPr>
      </w:pPr>
      <w:proofErr w:type="spellStart"/>
      <w:ins w:id="64" w:author="HP Inc." w:date="2019-05-13T11:24:00Z">
        <w:r>
          <w:rPr>
            <w:b/>
          </w:rPr>
          <w:t>ZBus</w:t>
        </w:r>
        <w:proofErr w:type="spellEnd"/>
        <w:r>
          <w:rPr>
            <w:b/>
          </w:rPr>
          <w:t xml:space="preserve"> A or </w:t>
        </w:r>
        <w:proofErr w:type="spellStart"/>
        <w:r w:rsidRPr="005838BD">
          <w:rPr>
            <w:b/>
          </w:rPr>
          <w:t>ZBusB</w:t>
        </w:r>
        <w:proofErr w:type="spellEnd"/>
        <w:r>
          <w:t xml:space="preserve">: a </w:t>
        </w:r>
        <w:proofErr w:type="spellStart"/>
        <w:r>
          <w:t>ZBus</w:t>
        </w:r>
        <w:proofErr w:type="spellEnd"/>
        <w:r>
          <w:t xml:space="preserve"> trigger that is often triggered by the software, but can be triggered by other </w:t>
        </w:r>
        <w:proofErr w:type="spellStart"/>
        <w:r>
          <w:t>ZBus</w:t>
        </w:r>
        <w:proofErr w:type="spellEnd"/>
        <w:r>
          <w:t xml:space="preserve"> equipment.</w:t>
        </w:r>
      </w:ins>
    </w:p>
    <w:p w:rsidR="00B6640F" w:rsidRDefault="00B6640F" w:rsidP="00B6640F">
      <w:pPr>
        <w:pStyle w:val="ListParagraph"/>
        <w:numPr>
          <w:ilvl w:val="0"/>
          <w:numId w:val="2"/>
        </w:numPr>
        <w:rPr>
          <w:ins w:id="65" w:author="HP Inc." w:date="2019-05-13T11:24:00Z"/>
        </w:rPr>
      </w:pPr>
      <w:ins w:id="66" w:author="HP Inc." w:date="2019-05-13T11:24:00Z">
        <w:r w:rsidRPr="005838BD">
          <w:rPr>
            <w:b/>
          </w:rPr>
          <w:t>External</w:t>
        </w:r>
        <w:r>
          <w:t>: a digital input</w:t>
        </w:r>
      </w:ins>
    </w:p>
    <w:p w:rsidR="00B6640F" w:rsidRDefault="00B6640F" w:rsidP="00B6640F">
      <w:pPr>
        <w:pStyle w:val="ListParagraph"/>
        <w:numPr>
          <w:ilvl w:val="0"/>
          <w:numId w:val="2"/>
        </w:numPr>
        <w:rPr>
          <w:ins w:id="67" w:author="HP Inc." w:date="2019-05-13T11:24:00Z"/>
        </w:rPr>
      </w:pPr>
      <w:ins w:id="68" w:author="HP Inc." w:date="2019-05-13T11:24:00Z">
        <w:r w:rsidRPr="005838BD">
          <w:rPr>
            <w:b/>
          </w:rPr>
          <w:t>Software</w:t>
        </w:r>
        <w:r>
          <w:t>: software trigger</w:t>
        </w:r>
      </w:ins>
    </w:p>
    <w:p w:rsidR="00B6640F" w:rsidRDefault="00B6640F" w:rsidP="00B6640F">
      <w:pPr>
        <w:rPr>
          <w:ins w:id="69" w:author="HP Inc." w:date="2019-05-13T11:24:00Z"/>
        </w:rPr>
      </w:pPr>
      <w:ins w:id="70" w:author="HP Inc." w:date="2019-05-13T11:24:00Z">
        <w:r>
          <w:t xml:space="preserve">The trigger types are specified by a byte; therefore, a combination of valid trigger types is possible. </w:t>
        </w:r>
      </w:ins>
    </w:p>
    <w:p w:rsidR="00B6640F" w:rsidRDefault="00B6640F" w:rsidP="00B6640F">
      <w:pPr>
        <w:rPr>
          <w:ins w:id="71" w:author="HP Inc." w:date="2019-05-13T11:24:00Z"/>
        </w:rPr>
      </w:pPr>
      <w:ins w:id="72" w:author="HP Inc." w:date="2019-05-13T11:24:00Z">
        <w:r>
          <w:t xml:space="preserve">N.B. The </w:t>
        </w:r>
        <w:proofErr w:type="spellStart"/>
        <w:r w:rsidRPr="005838BD">
          <w:rPr>
            <w:b/>
          </w:rPr>
          <w:t>ZBusA</w:t>
        </w:r>
        <w:proofErr w:type="spellEnd"/>
        <w:r>
          <w:t xml:space="preserve"> trigger is used exclusively as a reset of the trial (without losing the uploaded matrix data) and can be used any moment to stop a running trial.</w:t>
        </w:r>
      </w:ins>
    </w:p>
    <w:p w:rsidR="00630228" w:rsidRDefault="00630228" w:rsidP="00D83A74">
      <w:pPr>
        <w:pStyle w:val="Heading2"/>
      </w:pPr>
      <w:r>
        <w:t xml:space="preserve">The external </w:t>
      </w:r>
      <w:r w:rsidR="003C2EC6">
        <w:t>I/O</w:t>
      </w:r>
    </w:p>
    <w:p w:rsidR="00B3691E" w:rsidRDefault="003C2EC6" w:rsidP="00AF41D9">
      <w:pPr>
        <w:pStyle w:val="ListParagraph"/>
        <w:numPr>
          <w:ilvl w:val="0"/>
          <w:numId w:val="4"/>
        </w:numPr>
      </w:pPr>
      <w:r>
        <w:t>T</w:t>
      </w:r>
      <w:r w:rsidR="00B3691E">
        <w:t xml:space="preserve">riggers </w:t>
      </w:r>
      <w:r w:rsidR="00100C3A">
        <w:t>can be</w:t>
      </w:r>
      <w:r w:rsidR="00B3691E">
        <w:t xml:space="preserve"> detected at inputs A</w:t>
      </w:r>
      <w:r w:rsidR="009345BB">
        <w:t>0...</w:t>
      </w:r>
      <w:r w:rsidR="00B3691E">
        <w:t>A7</w:t>
      </w:r>
      <w:r>
        <w:t xml:space="preserve">. The </w:t>
      </w:r>
      <w:r w:rsidR="00100C3A">
        <w:t xml:space="preserve">used </w:t>
      </w:r>
      <w:r>
        <w:t>input channels are specified by a byte.</w:t>
      </w:r>
    </w:p>
    <w:p w:rsidR="003604CD" w:rsidRDefault="003C2EC6" w:rsidP="00AF41D9">
      <w:pPr>
        <w:pStyle w:val="ListParagraph"/>
        <w:numPr>
          <w:ilvl w:val="0"/>
          <w:numId w:val="4"/>
        </w:numPr>
      </w:pPr>
      <w:r>
        <w:t>T</w:t>
      </w:r>
      <w:r w:rsidR="00B3691E">
        <w:t xml:space="preserve">riggers </w:t>
      </w:r>
      <w:r w:rsidR="00100C3A">
        <w:t>can be</w:t>
      </w:r>
      <w:r w:rsidR="00B3691E">
        <w:t xml:space="preserve"> generated at B</w:t>
      </w:r>
      <w:r w:rsidR="009345BB">
        <w:t>0...</w:t>
      </w:r>
      <w:r w:rsidR="00B3691E">
        <w:t>B7</w:t>
      </w:r>
      <w:r>
        <w:t xml:space="preserve">. The </w:t>
      </w:r>
      <w:r w:rsidR="00100C3A">
        <w:t xml:space="preserve">used </w:t>
      </w:r>
      <w:r>
        <w:t>output channels are specified by a byte.</w:t>
      </w:r>
    </w:p>
    <w:p w:rsidR="00FD75A0" w:rsidRDefault="003C2EC6" w:rsidP="00AF41D9">
      <w:pPr>
        <w:pStyle w:val="ListParagraph"/>
        <w:numPr>
          <w:ilvl w:val="0"/>
          <w:numId w:val="4"/>
        </w:numPr>
      </w:pPr>
      <w:r>
        <w:t xml:space="preserve">Events </w:t>
      </w:r>
      <w:r w:rsidR="00100C3A">
        <w:t>can be</w:t>
      </w:r>
      <w:r>
        <w:t xml:space="preserve"> generated at B</w:t>
      </w:r>
      <w:r w:rsidR="009345BB">
        <w:t>0...</w:t>
      </w:r>
      <w:r>
        <w:t xml:space="preserve">B7. The </w:t>
      </w:r>
      <w:r w:rsidR="00100C3A">
        <w:t xml:space="preserve">used </w:t>
      </w:r>
      <w:r>
        <w:t>output channels are specified by a byte.</w:t>
      </w:r>
    </w:p>
    <w:p w:rsidR="006F0D8E" w:rsidRDefault="006F0D8E" w:rsidP="008C4DFA">
      <w:pPr>
        <w:pStyle w:val="Heading1"/>
      </w:pPr>
      <w:r>
        <w:t xml:space="preserve">Coding of </w:t>
      </w:r>
      <w:r w:rsidR="005D617D">
        <w:t>task data</w:t>
      </w:r>
    </w:p>
    <w:p w:rsidR="001E0BED" w:rsidRDefault="001E0BED" w:rsidP="001E0BED">
      <w:pPr>
        <w:pStyle w:val="Heading2"/>
      </w:pPr>
      <w:r>
        <w:t>Introduction</w:t>
      </w:r>
    </w:p>
    <w:p w:rsidR="001E0BED" w:rsidRDefault="001E0BED" w:rsidP="001E0BED">
      <w:r>
        <w:t xml:space="preserve">The </w:t>
      </w:r>
      <w:r w:rsidR="001D71EB">
        <w:t xml:space="preserve">data that specifies the tasks </w:t>
      </w:r>
      <w:r>
        <w:t>is sent</w:t>
      </w:r>
      <w:r w:rsidR="001D71EB">
        <w:t xml:space="preserve"> from </w:t>
      </w:r>
      <w:proofErr w:type="spellStart"/>
      <w:r w:rsidR="001D71EB">
        <w:t>Matlab</w:t>
      </w:r>
      <w:proofErr w:type="spellEnd"/>
      <w:r w:rsidR="001D71EB">
        <w:t xml:space="preserve"> in the form of a (</w:t>
      </w:r>
      <w:ins w:id="73" w:author="HP Inc." w:date="2019-05-13T09:53:00Z">
        <w:r w:rsidR="004904F2">
          <w:t>7</w:t>
        </w:r>
      </w:ins>
      <w:del w:id="74" w:author="HP Inc." w:date="2019-05-13T09:53:00Z">
        <w:r w:rsidR="008711E7" w:rsidDel="004904F2">
          <w:delText>3</w:delText>
        </w:r>
      </w:del>
      <w:r>
        <w:t>x</w:t>
      </w:r>
      <w:del w:id="75" w:author="HP Inc." w:date="2019-05-13T09:53:00Z">
        <w:r w:rsidR="001D71EB" w:rsidDel="004904F2">
          <w:delText>m</w:delText>
        </w:r>
      </w:del>
      <w:ins w:id="76" w:author="HP Inc." w:date="2019-05-13T09:53:00Z">
        <w:r w:rsidR="004904F2">
          <w:t>n</w:t>
        </w:r>
      </w:ins>
      <w:r w:rsidR="001D71EB">
        <w:t>) m</w:t>
      </w:r>
      <w:r>
        <w:t>atrix</w:t>
      </w:r>
      <w:r w:rsidR="00D7354D">
        <w:t xml:space="preserve">, where </w:t>
      </w:r>
      <w:ins w:id="77" w:author="HP Inc." w:date="2019-05-13T11:17:00Z">
        <w:r w:rsidR="008B48B9">
          <w:t xml:space="preserve">7 is the number of parameters that specify a task and </w:t>
        </w:r>
      </w:ins>
      <w:del w:id="78" w:author="HP Inc." w:date="2019-05-13T09:53:00Z">
        <w:r w:rsidR="00D7354D" w:rsidDel="004904F2">
          <w:delText>m</w:delText>
        </w:r>
      </w:del>
      <w:ins w:id="79" w:author="HP Inc." w:date="2019-05-13T09:53:00Z">
        <w:r w:rsidR="004904F2">
          <w:t>n</w:t>
        </w:r>
      </w:ins>
      <w:r w:rsidR="00D7354D">
        <w:t xml:space="preserve"> is the number of tasks</w:t>
      </w:r>
      <w:r>
        <w:t xml:space="preserve">. </w:t>
      </w:r>
      <w:r w:rsidR="008711E7">
        <w:t xml:space="preserve">Each </w:t>
      </w:r>
      <w:del w:id="80" w:author="HP Inc." w:date="2019-05-13T11:18:00Z">
        <w:r w:rsidR="008711E7" w:rsidDel="008B48B9">
          <w:delText>column consists</w:delText>
        </w:r>
      </w:del>
      <w:ins w:id="81" w:author="HP Inc." w:date="2019-05-13T11:19:00Z">
        <w:r w:rsidR="008B48B9">
          <w:t>element</w:t>
        </w:r>
      </w:ins>
      <w:ins w:id="82" w:author="HP Inc." w:date="2019-05-13T11:18:00Z">
        <w:r w:rsidR="008B48B9">
          <w:t xml:space="preserve"> </w:t>
        </w:r>
      </w:ins>
      <w:ins w:id="83" w:author="HP Inc." w:date="2019-05-13T11:19:00Z">
        <w:r w:rsidR="008B48B9">
          <w:t>of</w:t>
        </w:r>
      </w:ins>
      <w:ins w:id="84" w:author="HP Inc." w:date="2019-05-13T11:18:00Z">
        <w:r w:rsidR="008B48B9">
          <w:t xml:space="preserve"> the m</w:t>
        </w:r>
      </w:ins>
      <w:ins w:id="85" w:author="HP Inc." w:date="2019-05-13T11:19:00Z">
        <w:r w:rsidR="008B48B9">
          <w:t>atrix</w:t>
        </w:r>
      </w:ins>
      <w:ins w:id="86" w:author="HP Inc." w:date="2019-05-13T11:18:00Z">
        <w:r w:rsidR="008B48B9">
          <w:t xml:space="preserve"> is </w:t>
        </w:r>
      </w:ins>
      <w:del w:id="87" w:author="HP Inc." w:date="2019-05-13T11:18:00Z">
        <w:r w:rsidR="008711E7" w:rsidDel="008B48B9">
          <w:delText xml:space="preserve"> of </w:delText>
        </w:r>
      </w:del>
      <w:del w:id="88" w:author="HP Inc." w:date="2019-05-13T09:50:00Z">
        <w:r w:rsidR="008711E7" w:rsidDel="004904F2">
          <w:delText xml:space="preserve">three </w:delText>
        </w:r>
      </w:del>
      <w:ins w:id="89" w:author="HP Inc." w:date="2019-05-13T11:18:00Z">
        <w:r w:rsidR="008B48B9">
          <w:t xml:space="preserve">a </w:t>
        </w:r>
      </w:ins>
      <w:r w:rsidR="008711E7">
        <w:t>32 bits integers (I32)</w:t>
      </w:r>
      <w:r w:rsidR="001D71EB">
        <w:t>.</w:t>
      </w:r>
      <w:r w:rsidR="00A8367A">
        <w:t xml:space="preserve"> </w:t>
      </w:r>
      <w:r w:rsidR="00F31EA9">
        <w:t xml:space="preserve">The </w:t>
      </w:r>
      <w:r w:rsidR="00D7354D">
        <w:t xml:space="preserve">first </w:t>
      </w:r>
      <w:r w:rsidR="004F58E4">
        <w:t xml:space="preserve">three </w:t>
      </w:r>
      <w:del w:id="90" w:author="HP Inc." w:date="2019-05-13T09:54:00Z">
        <w:r w:rsidR="00F31EA9" w:rsidDel="004904F2">
          <w:delText>32 bit</w:delText>
        </w:r>
        <w:r w:rsidR="00D7354D" w:rsidDel="004904F2">
          <w:delText>s</w:delText>
        </w:r>
        <w:r w:rsidR="00F31EA9" w:rsidDel="004904F2">
          <w:delText xml:space="preserve"> </w:delText>
        </w:r>
      </w:del>
      <w:r w:rsidR="00F31EA9">
        <w:t>integer</w:t>
      </w:r>
      <w:r w:rsidR="004F58E4">
        <w:t>s</w:t>
      </w:r>
      <w:ins w:id="91" w:author="HP Inc." w:date="2019-05-13T11:19:00Z">
        <w:r w:rsidR="00B6640F">
          <w:t xml:space="preserve"> of the task</w:t>
        </w:r>
      </w:ins>
      <w:r w:rsidR="00F31EA9">
        <w:t xml:space="preserve"> ha</w:t>
      </w:r>
      <w:r w:rsidR="004F58E4">
        <w:t>ve</w:t>
      </w:r>
      <w:r w:rsidR="00F31EA9">
        <w:t xml:space="preserve"> a fixed meaning. The </w:t>
      </w:r>
      <w:del w:id="92" w:author="HP Inc." w:date="2019-05-13T09:51:00Z">
        <w:r w:rsidR="00F31EA9" w:rsidDel="004904F2">
          <w:delText>2</w:delText>
        </w:r>
      </w:del>
      <w:del w:id="93" w:author="HP Inc." w:date="2019-05-13T09:54:00Z">
        <w:r w:rsidR="00F31EA9" w:rsidRPr="00B73C14" w:rsidDel="004904F2">
          <w:rPr>
            <w:vertAlign w:val="superscript"/>
          </w:rPr>
          <w:delText>nd</w:delText>
        </w:r>
        <w:r w:rsidR="00F31EA9" w:rsidDel="004904F2">
          <w:delText xml:space="preserve"> </w:delText>
        </w:r>
      </w:del>
      <w:del w:id="94" w:author="HP Inc." w:date="2019-05-13T09:51:00Z">
        <w:r w:rsidR="00F31EA9" w:rsidDel="004904F2">
          <w:delText>and</w:delText>
        </w:r>
      </w:del>
      <w:del w:id="95" w:author="HP Inc." w:date="2019-05-13T09:54:00Z">
        <w:r w:rsidR="00F31EA9" w:rsidDel="004904F2">
          <w:delText xml:space="preserve"> </w:delText>
        </w:r>
      </w:del>
      <w:del w:id="96" w:author="HP Inc." w:date="2019-05-13T09:51:00Z">
        <w:r w:rsidR="00F31EA9" w:rsidDel="004904F2">
          <w:delText>3</w:delText>
        </w:r>
        <w:r w:rsidR="00F31EA9" w:rsidRPr="00B73C14" w:rsidDel="004904F2">
          <w:rPr>
            <w:vertAlign w:val="superscript"/>
          </w:rPr>
          <w:delText>rd</w:delText>
        </w:r>
      </w:del>
      <w:del w:id="97" w:author="HP Inc." w:date="2019-05-13T09:54:00Z">
        <w:r w:rsidR="00F31EA9" w:rsidDel="004904F2">
          <w:delText xml:space="preserve"> </w:delText>
        </w:r>
      </w:del>
      <w:r w:rsidR="00F31EA9">
        <w:t>integers</w:t>
      </w:r>
      <w:ins w:id="98" w:author="HP Inc." w:date="2019-05-13T09:54:00Z">
        <w:r w:rsidR="004904F2">
          <w:t xml:space="preserve"> </w:t>
        </w:r>
      </w:ins>
      <w:ins w:id="99" w:author="HP Inc." w:date="2019-05-13T09:55:00Z">
        <w:r w:rsidR="004904F2">
          <w:t>four</w:t>
        </w:r>
      </w:ins>
      <w:ins w:id="100" w:author="HP Inc." w:date="2019-05-13T09:54:00Z">
        <w:r w:rsidR="004904F2">
          <w:t xml:space="preserve"> </w:t>
        </w:r>
        <w:r w:rsidR="004904F2">
          <w:t xml:space="preserve">to </w:t>
        </w:r>
      </w:ins>
      <w:ins w:id="101" w:author="HP Inc." w:date="2019-05-13T09:55:00Z">
        <w:r w:rsidR="004904F2">
          <w:t>seven</w:t>
        </w:r>
      </w:ins>
      <w:ins w:id="102" w:author="HP Inc." w:date="2019-05-13T09:54:00Z">
        <w:r w:rsidR="004904F2">
          <w:t xml:space="preserve"> </w:t>
        </w:r>
      </w:ins>
      <w:del w:id="103" w:author="HP Inc." w:date="2019-05-13T09:54:00Z">
        <w:r w:rsidR="00F31EA9" w:rsidDel="004904F2">
          <w:delText xml:space="preserve"> </w:delText>
        </w:r>
      </w:del>
      <w:r w:rsidR="00F31EA9">
        <w:t xml:space="preserve">make up </w:t>
      </w:r>
      <w:del w:id="104" w:author="HP Inc." w:date="2019-05-13T09:51:00Z">
        <w:r w:rsidR="00F31EA9" w:rsidDel="004904F2">
          <w:delText xml:space="preserve">four </w:delText>
        </w:r>
        <w:r w:rsidR="008711E7" w:rsidDel="004904F2">
          <w:delText>8</w:delText>
        </w:r>
        <w:r w:rsidR="00F31EA9" w:rsidDel="004904F2">
          <w:delText xml:space="preserve"> bit </w:delText>
        </w:r>
      </w:del>
      <w:r w:rsidR="00F31EA9">
        <w:t xml:space="preserve">parameters of which the meaning is context dependent. </w:t>
      </w:r>
    </w:p>
    <w:tbl>
      <w:tblPr>
        <w:tblStyle w:val="TableGrid"/>
        <w:tblW w:w="0" w:type="auto"/>
        <w:tblLook w:val="04A0" w:firstRow="1" w:lastRow="0" w:firstColumn="1" w:lastColumn="0" w:noHBand="0" w:noVBand="1"/>
        <w:tblPrChange w:id="105" w:author="HP Inc." w:date="2019-05-13T09:53:00Z">
          <w:tblPr>
            <w:tblStyle w:val="TableGrid"/>
            <w:tblW w:w="0" w:type="auto"/>
            <w:tblLook w:val="04A0" w:firstRow="1" w:lastRow="0" w:firstColumn="1" w:lastColumn="0" w:noHBand="0" w:noVBand="1"/>
          </w:tblPr>
        </w:tblPrChange>
      </w:tblPr>
      <w:tblGrid>
        <w:gridCol w:w="885"/>
        <w:gridCol w:w="885"/>
        <w:gridCol w:w="885"/>
        <w:gridCol w:w="885"/>
        <w:gridCol w:w="991"/>
        <w:gridCol w:w="851"/>
        <w:tblGridChange w:id="106">
          <w:tblGrid>
            <w:gridCol w:w="885"/>
            <w:gridCol w:w="885"/>
            <w:gridCol w:w="885"/>
            <w:gridCol w:w="885"/>
            <w:gridCol w:w="885"/>
            <w:gridCol w:w="885"/>
          </w:tblGrid>
        </w:tblGridChange>
      </w:tblGrid>
      <w:tr w:rsidR="008711E7" w:rsidTr="004904F2">
        <w:trPr>
          <w:trHeight w:val="343"/>
          <w:trPrChange w:id="107" w:author="HP Inc." w:date="2019-05-13T09:53:00Z">
            <w:trPr>
              <w:trHeight w:val="343"/>
            </w:trPr>
          </w:trPrChange>
        </w:trPr>
        <w:tc>
          <w:tcPr>
            <w:tcW w:w="885" w:type="dxa"/>
            <w:tcPrChange w:id="108" w:author="HP Inc." w:date="2019-05-13T09:53:00Z">
              <w:tcPr>
                <w:tcW w:w="885" w:type="dxa"/>
              </w:tcPr>
            </w:tcPrChange>
          </w:tcPr>
          <w:p w:rsidR="008711E7" w:rsidRDefault="008711E7" w:rsidP="008711E7"/>
        </w:tc>
        <w:tc>
          <w:tcPr>
            <w:tcW w:w="885" w:type="dxa"/>
            <w:tcPrChange w:id="109" w:author="HP Inc." w:date="2019-05-13T09:53:00Z">
              <w:tcPr>
                <w:tcW w:w="885" w:type="dxa"/>
              </w:tcPr>
            </w:tcPrChange>
          </w:tcPr>
          <w:p w:rsidR="008711E7" w:rsidRDefault="008711E7" w:rsidP="001E0BED">
            <w:r>
              <w:t>Task 1</w:t>
            </w:r>
          </w:p>
        </w:tc>
        <w:tc>
          <w:tcPr>
            <w:tcW w:w="885" w:type="dxa"/>
            <w:tcPrChange w:id="110" w:author="HP Inc." w:date="2019-05-13T09:53:00Z">
              <w:tcPr>
                <w:tcW w:w="885" w:type="dxa"/>
              </w:tcPr>
            </w:tcPrChange>
          </w:tcPr>
          <w:p w:rsidR="008711E7" w:rsidRDefault="008711E7">
            <w:r>
              <w:t>Task 2</w:t>
            </w:r>
          </w:p>
        </w:tc>
        <w:tc>
          <w:tcPr>
            <w:tcW w:w="885" w:type="dxa"/>
            <w:tcPrChange w:id="111" w:author="HP Inc." w:date="2019-05-13T09:53:00Z">
              <w:tcPr>
                <w:tcW w:w="885" w:type="dxa"/>
              </w:tcPr>
            </w:tcPrChange>
          </w:tcPr>
          <w:p w:rsidR="008711E7" w:rsidRDefault="008711E7" w:rsidP="004904F2">
            <w:pPr>
              <w:pPrChange w:id="112" w:author="HP Inc." w:date="2019-05-13T09:52:00Z">
                <w:pPr/>
              </w:pPrChange>
            </w:pPr>
            <w:r>
              <w:t xml:space="preserve">Task </w:t>
            </w:r>
            <w:del w:id="113" w:author="HP Inc." w:date="2019-05-13T09:52:00Z">
              <w:r w:rsidDel="004904F2">
                <w:delText>3</w:delText>
              </w:r>
            </w:del>
            <w:ins w:id="114" w:author="HP Inc." w:date="2019-05-13T09:52:00Z">
              <w:r w:rsidR="004904F2">
                <w:t>….</w:t>
              </w:r>
            </w:ins>
          </w:p>
        </w:tc>
        <w:tc>
          <w:tcPr>
            <w:tcW w:w="991" w:type="dxa"/>
            <w:tcPrChange w:id="115" w:author="HP Inc." w:date="2019-05-13T09:53:00Z">
              <w:tcPr>
                <w:tcW w:w="885" w:type="dxa"/>
              </w:tcPr>
            </w:tcPrChange>
          </w:tcPr>
          <w:p w:rsidR="008711E7" w:rsidRDefault="008711E7" w:rsidP="004904F2">
            <w:pPr>
              <w:pPrChange w:id="116" w:author="HP Inc." w:date="2019-05-13T09:53:00Z">
                <w:pPr/>
              </w:pPrChange>
            </w:pPr>
            <w:r>
              <w:t>Task</w:t>
            </w:r>
            <w:ins w:id="117" w:author="HP Inc." w:date="2019-05-13T09:53:00Z">
              <w:r w:rsidR="004904F2">
                <w:t xml:space="preserve"> </w:t>
              </w:r>
            </w:ins>
            <w:del w:id="118" w:author="HP Inc." w:date="2019-05-13T09:53:00Z">
              <w:r w:rsidDel="004904F2">
                <w:delText xml:space="preserve"> </w:delText>
              </w:r>
            </w:del>
            <w:del w:id="119" w:author="HP Inc." w:date="2019-05-13T09:52:00Z">
              <w:r w:rsidDel="004904F2">
                <w:delText>4</w:delText>
              </w:r>
            </w:del>
            <w:ins w:id="120" w:author="HP Inc." w:date="2019-05-13T09:52:00Z">
              <w:r w:rsidR="004904F2">
                <w:t>n</w:t>
              </w:r>
            </w:ins>
            <w:ins w:id="121" w:author="HP Inc." w:date="2019-05-13T09:53:00Z">
              <w:r w:rsidR="004904F2">
                <w:t>-</w:t>
              </w:r>
            </w:ins>
            <w:ins w:id="122" w:author="HP Inc." w:date="2019-05-13T09:52:00Z">
              <w:r w:rsidR="004904F2">
                <w:t>1</w:t>
              </w:r>
            </w:ins>
          </w:p>
        </w:tc>
        <w:tc>
          <w:tcPr>
            <w:tcW w:w="851" w:type="dxa"/>
            <w:tcPrChange w:id="123" w:author="HP Inc." w:date="2019-05-13T09:53:00Z">
              <w:tcPr>
                <w:tcW w:w="885" w:type="dxa"/>
              </w:tcPr>
            </w:tcPrChange>
          </w:tcPr>
          <w:p w:rsidR="008711E7" w:rsidRDefault="008711E7" w:rsidP="004904F2">
            <w:pPr>
              <w:pPrChange w:id="124" w:author="HP Inc." w:date="2019-05-13T09:52:00Z">
                <w:pPr/>
              </w:pPrChange>
            </w:pPr>
            <w:r>
              <w:t xml:space="preserve">Task </w:t>
            </w:r>
            <w:del w:id="125" w:author="HP Inc." w:date="2019-05-13T09:52:00Z">
              <w:r w:rsidDel="004904F2">
                <w:delText>5</w:delText>
              </w:r>
            </w:del>
            <w:ins w:id="126" w:author="HP Inc." w:date="2019-05-13T09:52:00Z">
              <w:r w:rsidR="004904F2">
                <w:t>n</w:t>
              </w:r>
            </w:ins>
          </w:p>
        </w:tc>
      </w:tr>
      <w:tr w:rsidR="008711E7" w:rsidTr="004904F2">
        <w:trPr>
          <w:trHeight w:val="343"/>
          <w:trPrChange w:id="127" w:author="HP Inc." w:date="2019-05-13T09:53:00Z">
            <w:trPr>
              <w:trHeight w:val="343"/>
            </w:trPr>
          </w:trPrChange>
        </w:trPr>
        <w:tc>
          <w:tcPr>
            <w:tcW w:w="885" w:type="dxa"/>
            <w:tcPrChange w:id="128" w:author="HP Inc." w:date="2019-05-13T09:53:00Z">
              <w:tcPr>
                <w:tcW w:w="885" w:type="dxa"/>
              </w:tcPr>
            </w:tcPrChange>
          </w:tcPr>
          <w:p w:rsidR="008711E7" w:rsidRDefault="008711E7">
            <w:r>
              <w:t xml:space="preserve">Row </w:t>
            </w:r>
            <w:r w:rsidR="004F58E4">
              <w:t>1</w:t>
            </w:r>
          </w:p>
        </w:tc>
        <w:tc>
          <w:tcPr>
            <w:tcW w:w="885" w:type="dxa"/>
            <w:shd w:val="clear" w:color="auto" w:fill="FFFF00"/>
            <w:tcPrChange w:id="129" w:author="HP Inc." w:date="2019-05-13T09:53:00Z">
              <w:tcPr>
                <w:tcW w:w="885" w:type="dxa"/>
                <w:shd w:val="clear" w:color="auto" w:fill="FFFF00"/>
              </w:tcPr>
            </w:tcPrChange>
          </w:tcPr>
          <w:p w:rsidR="008711E7" w:rsidRDefault="008711E7" w:rsidP="008711E7"/>
        </w:tc>
        <w:tc>
          <w:tcPr>
            <w:tcW w:w="885" w:type="dxa"/>
            <w:tcPrChange w:id="130" w:author="HP Inc." w:date="2019-05-13T09:53:00Z">
              <w:tcPr>
                <w:tcW w:w="885" w:type="dxa"/>
              </w:tcPr>
            </w:tcPrChange>
          </w:tcPr>
          <w:p w:rsidR="008711E7" w:rsidRDefault="008711E7" w:rsidP="008711E7"/>
        </w:tc>
        <w:tc>
          <w:tcPr>
            <w:tcW w:w="885" w:type="dxa"/>
            <w:tcPrChange w:id="131" w:author="HP Inc." w:date="2019-05-13T09:53:00Z">
              <w:tcPr>
                <w:tcW w:w="885" w:type="dxa"/>
              </w:tcPr>
            </w:tcPrChange>
          </w:tcPr>
          <w:p w:rsidR="008711E7" w:rsidRDefault="008711E7" w:rsidP="008711E7"/>
        </w:tc>
        <w:tc>
          <w:tcPr>
            <w:tcW w:w="991" w:type="dxa"/>
            <w:tcPrChange w:id="132" w:author="HP Inc." w:date="2019-05-13T09:53:00Z">
              <w:tcPr>
                <w:tcW w:w="885" w:type="dxa"/>
              </w:tcPr>
            </w:tcPrChange>
          </w:tcPr>
          <w:p w:rsidR="008711E7" w:rsidRDefault="008711E7" w:rsidP="008711E7"/>
        </w:tc>
        <w:tc>
          <w:tcPr>
            <w:tcW w:w="851" w:type="dxa"/>
            <w:tcPrChange w:id="133" w:author="HP Inc." w:date="2019-05-13T09:53:00Z">
              <w:tcPr>
                <w:tcW w:w="885" w:type="dxa"/>
              </w:tcPr>
            </w:tcPrChange>
          </w:tcPr>
          <w:p w:rsidR="008711E7" w:rsidRDefault="008711E7" w:rsidP="008711E7"/>
        </w:tc>
      </w:tr>
      <w:tr w:rsidR="008711E7" w:rsidTr="004904F2">
        <w:trPr>
          <w:trHeight w:val="324"/>
          <w:trPrChange w:id="134" w:author="HP Inc." w:date="2019-05-13T09:53:00Z">
            <w:trPr>
              <w:trHeight w:val="324"/>
            </w:trPr>
          </w:trPrChange>
        </w:trPr>
        <w:tc>
          <w:tcPr>
            <w:tcW w:w="885" w:type="dxa"/>
            <w:tcPrChange w:id="135" w:author="HP Inc." w:date="2019-05-13T09:53:00Z">
              <w:tcPr>
                <w:tcW w:w="885" w:type="dxa"/>
              </w:tcPr>
            </w:tcPrChange>
          </w:tcPr>
          <w:p w:rsidR="008711E7" w:rsidRDefault="008711E7">
            <w:r>
              <w:t xml:space="preserve">Row </w:t>
            </w:r>
            <w:r w:rsidR="004F58E4">
              <w:t>2</w:t>
            </w:r>
          </w:p>
        </w:tc>
        <w:tc>
          <w:tcPr>
            <w:tcW w:w="885" w:type="dxa"/>
            <w:shd w:val="clear" w:color="auto" w:fill="FFFF00"/>
            <w:tcPrChange w:id="136" w:author="HP Inc." w:date="2019-05-13T09:53:00Z">
              <w:tcPr>
                <w:tcW w:w="885" w:type="dxa"/>
                <w:shd w:val="clear" w:color="auto" w:fill="FFFF00"/>
              </w:tcPr>
            </w:tcPrChange>
          </w:tcPr>
          <w:p w:rsidR="008711E7" w:rsidRDefault="008711E7" w:rsidP="008711E7"/>
        </w:tc>
        <w:tc>
          <w:tcPr>
            <w:tcW w:w="885" w:type="dxa"/>
            <w:tcPrChange w:id="137" w:author="HP Inc." w:date="2019-05-13T09:53:00Z">
              <w:tcPr>
                <w:tcW w:w="885" w:type="dxa"/>
              </w:tcPr>
            </w:tcPrChange>
          </w:tcPr>
          <w:p w:rsidR="008711E7" w:rsidRDefault="008711E7" w:rsidP="008711E7"/>
        </w:tc>
        <w:tc>
          <w:tcPr>
            <w:tcW w:w="885" w:type="dxa"/>
            <w:tcPrChange w:id="138" w:author="HP Inc." w:date="2019-05-13T09:53:00Z">
              <w:tcPr>
                <w:tcW w:w="885" w:type="dxa"/>
              </w:tcPr>
            </w:tcPrChange>
          </w:tcPr>
          <w:p w:rsidR="008711E7" w:rsidRDefault="008711E7" w:rsidP="008711E7"/>
        </w:tc>
        <w:tc>
          <w:tcPr>
            <w:tcW w:w="991" w:type="dxa"/>
            <w:tcPrChange w:id="139" w:author="HP Inc." w:date="2019-05-13T09:53:00Z">
              <w:tcPr>
                <w:tcW w:w="885" w:type="dxa"/>
              </w:tcPr>
            </w:tcPrChange>
          </w:tcPr>
          <w:p w:rsidR="008711E7" w:rsidRDefault="008711E7" w:rsidP="008711E7"/>
        </w:tc>
        <w:tc>
          <w:tcPr>
            <w:tcW w:w="851" w:type="dxa"/>
            <w:tcPrChange w:id="140" w:author="HP Inc." w:date="2019-05-13T09:53:00Z">
              <w:tcPr>
                <w:tcW w:w="885" w:type="dxa"/>
              </w:tcPr>
            </w:tcPrChange>
          </w:tcPr>
          <w:p w:rsidR="008711E7" w:rsidRDefault="008711E7" w:rsidP="008711E7"/>
        </w:tc>
      </w:tr>
      <w:tr w:rsidR="008711E7" w:rsidTr="004904F2">
        <w:trPr>
          <w:trHeight w:val="324"/>
          <w:trPrChange w:id="141" w:author="HP Inc." w:date="2019-05-13T09:53:00Z">
            <w:trPr>
              <w:trHeight w:val="324"/>
            </w:trPr>
          </w:trPrChange>
        </w:trPr>
        <w:tc>
          <w:tcPr>
            <w:tcW w:w="885" w:type="dxa"/>
            <w:tcPrChange w:id="142" w:author="HP Inc." w:date="2019-05-13T09:53:00Z">
              <w:tcPr>
                <w:tcW w:w="885" w:type="dxa"/>
              </w:tcPr>
            </w:tcPrChange>
          </w:tcPr>
          <w:p w:rsidR="008711E7" w:rsidRDefault="008711E7">
            <w:r>
              <w:t xml:space="preserve">Row </w:t>
            </w:r>
            <w:r w:rsidR="004F58E4">
              <w:t>3</w:t>
            </w:r>
          </w:p>
        </w:tc>
        <w:tc>
          <w:tcPr>
            <w:tcW w:w="885" w:type="dxa"/>
            <w:shd w:val="clear" w:color="auto" w:fill="FFFF00"/>
            <w:tcPrChange w:id="143" w:author="HP Inc." w:date="2019-05-13T09:53:00Z">
              <w:tcPr>
                <w:tcW w:w="885" w:type="dxa"/>
                <w:shd w:val="clear" w:color="auto" w:fill="FFFF00"/>
              </w:tcPr>
            </w:tcPrChange>
          </w:tcPr>
          <w:p w:rsidR="008711E7" w:rsidRDefault="008711E7" w:rsidP="008711E7"/>
        </w:tc>
        <w:tc>
          <w:tcPr>
            <w:tcW w:w="885" w:type="dxa"/>
            <w:tcPrChange w:id="144" w:author="HP Inc." w:date="2019-05-13T09:53:00Z">
              <w:tcPr>
                <w:tcW w:w="885" w:type="dxa"/>
              </w:tcPr>
            </w:tcPrChange>
          </w:tcPr>
          <w:p w:rsidR="008711E7" w:rsidRDefault="008711E7" w:rsidP="008711E7"/>
        </w:tc>
        <w:tc>
          <w:tcPr>
            <w:tcW w:w="885" w:type="dxa"/>
            <w:tcPrChange w:id="145" w:author="HP Inc." w:date="2019-05-13T09:53:00Z">
              <w:tcPr>
                <w:tcW w:w="885" w:type="dxa"/>
              </w:tcPr>
            </w:tcPrChange>
          </w:tcPr>
          <w:p w:rsidR="008711E7" w:rsidRDefault="008711E7" w:rsidP="008711E7"/>
        </w:tc>
        <w:tc>
          <w:tcPr>
            <w:tcW w:w="991" w:type="dxa"/>
            <w:tcPrChange w:id="146" w:author="HP Inc." w:date="2019-05-13T09:53:00Z">
              <w:tcPr>
                <w:tcW w:w="885" w:type="dxa"/>
              </w:tcPr>
            </w:tcPrChange>
          </w:tcPr>
          <w:p w:rsidR="008711E7" w:rsidRDefault="008711E7" w:rsidP="008711E7"/>
        </w:tc>
        <w:tc>
          <w:tcPr>
            <w:tcW w:w="851" w:type="dxa"/>
            <w:tcPrChange w:id="147" w:author="HP Inc." w:date="2019-05-13T09:53:00Z">
              <w:tcPr>
                <w:tcW w:w="885" w:type="dxa"/>
              </w:tcPr>
            </w:tcPrChange>
          </w:tcPr>
          <w:p w:rsidR="004F58E4" w:rsidRDefault="004F58E4" w:rsidP="008711E7"/>
        </w:tc>
      </w:tr>
      <w:tr w:rsidR="004F58E4" w:rsidTr="004904F2">
        <w:trPr>
          <w:trHeight w:val="324"/>
          <w:trPrChange w:id="148" w:author="HP Inc." w:date="2019-05-13T09:53:00Z">
            <w:trPr>
              <w:trHeight w:val="324"/>
            </w:trPr>
          </w:trPrChange>
        </w:trPr>
        <w:tc>
          <w:tcPr>
            <w:tcW w:w="885" w:type="dxa"/>
            <w:tcPrChange w:id="149" w:author="HP Inc." w:date="2019-05-13T09:53:00Z">
              <w:tcPr>
                <w:tcW w:w="885" w:type="dxa"/>
              </w:tcPr>
            </w:tcPrChange>
          </w:tcPr>
          <w:p w:rsidR="004F58E4" w:rsidRDefault="004F58E4">
            <w:r>
              <w:t>Row 4</w:t>
            </w:r>
          </w:p>
        </w:tc>
        <w:tc>
          <w:tcPr>
            <w:tcW w:w="885" w:type="dxa"/>
            <w:shd w:val="clear" w:color="auto" w:fill="92D050"/>
            <w:tcPrChange w:id="150" w:author="HP Inc." w:date="2019-05-13T09:53:00Z">
              <w:tcPr>
                <w:tcW w:w="885" w:type="dxa"/>
                <w:shd w:val="clear" w:color="auto" w:fill="FFFF00"/>
              </w:tcPr>
            </w:tcPrChange>
          </w:tcPr>
          <w:p w:rsidR="004F58E4" w:rsidRDefault="004F58E4" w:rsidP="008711E7"/>
        </w:tc>
        <w:tc>
          <w:tcPr>
            <w:tcW w:w="885" w:type="dxa"/>
            <w:tcPrChange w:id="151" w:author="HP Inc." w:date="2019-05-13T09:53:00Z">
              <w:tcPr>
                <w:tcW w:w="885" w:type="dxa"/>
              </w:tcPr>
            </w:tcPrChange>
          </w:tcPr>
          <w:p w:rsidR="004F58E4" w:rsidRDefault="004F58E4" w:rsidP="008711E7"/>
        </w:tc>
        <w:tc>
          <w:tcPr>
            <w:tcW w:w="885" w:type="dxa"/>
            <w:tcPrChange w:id="152" w:author="HP Inc." w:date="2019-05-13T09:53:00Z">
              <w:tcPr>
                <w:tcW w:w="885" w:type="dxa"/>
              </w:tcPr>
            </w:tcPrChange>
          </w:tcPr>
          <w:p w:rsidR="004F58E4" w:rsidRDefault="004F58E4" w:rsidP="008711E7"/>
        </w:tc>
        <w:tc>
          <w:tcPr>
            <w:tcW w:w="991" w:type="dxa"/>
            <w:tcPrChange w:id="153" w:author="HP Inc." w:date="2019-05-13T09:53:00Z">
              <w:tcPr>
                <w:tcW w:w="885" w:type="dxa"/>
              </w:tcPr>
            </w:tcPrChange>
          </w:tcPr>
          <w:p w:rsidR="004F58E4" w:rsidRDefault="004F58E4" w:rsidP="008711E7"/>
        </w:tc>
        <w:tc>
          <w:tcPr>
            <w:tcW w:w="851" w:type="dxa"/>
            <w:tcPrChange w:id="154" w:author="HP Inc." w:date="2019-05-13T09:53:00Z">
              <w:tcPr>
                <w:tcW w:w="885" w:type="dxa"/>
              </w:tcPr>
            </w:tcPrChange>
          </w:tcPr>
          <w:p w:rsidR="004F58E4" w:rsidRDefault="004F58E4" w:rsidP="008711E7"/>
        </w:tc>
      </w:tr>
      <w:tr w:rsidR="004F58E4" w:rsidTr="004904F2">
        <w:trPr>
          <w:trHeight w:val="324"/>
          <w:trPrChange w:id="155" w:author="HP Inc." w:date="2019-05-13T09:53:00Z">
            <w:trPr>
              <w:trHeight w:val="324"/>
            </w:trPr>
          </w:trPrChange>
        </w:trPr>
        <w:tc>
          <w:tcPr>
            <w:tcW w:w="885" w:type="dxa"/>
            <w:tcPrChange w:id="156" w:author="HP Inc." w:date="2019-05-13T09:53:00Z">
              <w:tcPr>
                <w:tcW w:w="885" w:type="dxa"/>
              </w:tcPr>
            </w:tcPrChange>
          </w:tcPr>
          <w:p w:rsidR="004F58E4" w:rsidRDefault="004F58E4">
            <w:r>
              <w:t>Row 5</w:t>
            </w:r>
          </w:p>
        </w:tc>
        <w:tc>
          <w:tcPr>
            <w:tcW w:w="885" w:type="dxa"/>
            <w:shd w:val="clear" w:color="auto" w:fill="92D050"/>
            <w:tcPrChange w:id="157" w:author="HP Inc." w:date="2019-05-13T09:53:00Z">
              <w:tcPr>
                <w:tcW w:w="885" w:type="dxa"/>
                <w:shd w:val="clear" w:color="auto" w:fill="FFFF00"/>
              </w:tcPr>
            </w:tcPrChange>
          </w:tcPr>
          <w:p w:rsidR="004F58E4" w:rsidRDefault="004F58E4" w:rsidP="008711E7"/>
        </w:tc>
        <w:tc>
          <w:tcPr>
            <w:tcW w:w="885" w:type="dxa"/>
            <w:tcPrChange w:id="158" w:author="HP Inc." w:date="2019-05-13T09:53:00Z">
              <w:tcPr>
                <w:tcW w:w="885" w:type="dxa"/>
              </w:tcPr>
            </w:tcPrChange>
          </w:tcPr>
          <w:p w:rsidR="004F58E4" w:rsidRDefault="004F58E4" w:rsidP="008711E7"/>
        </w:tc>
        <w:tc>
          <w:tcPr>
            <w:tcW w:w="885" w:type="dxa"/>
            <w:tcPrChange w:id="159" w:author="HP Inc." w:date="2019-05-13T09:53:00Z">
              <w:tcPr>
                <w:tcW w:w="885" w:type="dxa"/>
              </w:tcPr>
            </w:tcPrChange>
          </w:tcPr>
          <w:p w:rsidR="004F58E4" w:rsidRDefault="004F58E4" w:rsidP="008711E7"/>
        </w:tc>
        <w:tc>
          <w:tcPr>
            <w:tcW w:w="991" w:type="dxa"/>
            <w:tcPrChange w:id="160" w:author="HP Inc." w:date="2019-05-13T09:53:00Z">
              <w:tcPr>
                <w:tcW w:w="885" w:type="dxa"/>
              </w:tcPr>
            </w:tcPrChange>
          </w:tcPr>
          <w:p w:rsidR="004F58E4" w:rsidRDefault="004F58E4" w:rsidP="008711E7"/>
        </w:tc>
        <w:tc>
          <w:tcPr>
            <w:tcW w:w="851" w:type="dxa"/>
            <w:tcPrChange w:id="161" w:author="HP Inc." w:date="2019-05-13T09:53:00Z">
              <w:tcPr>
                <w:tcW w:w="885" w:type="dxa"/>
              </w:tcPr>
            </w:tcPrChange>
          </w:tcPr>
          <w:p w:rsidR="004F58E4" w:rsidRDefault="004F58E4" w:rsidP="008711E7"/>
        </w:tc>
      </w:tr>
      <w:tr w:rsidR="004F58E4" w:rsidTr="004904F2">
        <w:trPr>
          <w:trHeight w:val="324"/>
          <w:trPrChange w:id="162" w:author="HP Inc." w:date="2019-05-13T09:53:00Z">
            <w:trPr>
              <w:trHeight w:val="324"/>
            </w:trPr>
          </w:trPrChange>
        </w:trPr>
        <w:tc>
          <w:tcPr>
            <w:tcW w:w="885" w:type="dxa"/>
            <w:tcPrChange w:id="163" w:author="HP Inc." w:date="2019-05-13T09:53:00Z">
              <w:tcPr>
                <w:tcW w:w="885" w:type="dxa"/>
              </w:tcPr>
            </w:tcPrChange>
          </w:tcPr>
          <w:p w:rsidR="004F58E4" w:rsidRDefault="004F58E4">
            <w:r>
              <w:t>Row 6</w:t>
            </w:r>
          </w:p>
        </w:tc>
        <w:tc>
          <w:tcPr>
            <w:tcW w:w="885" w:type="dxa"/>
            <w:shd w:val="clear" w:color="auto" w:fill="92D050"/>
            <w:tcPrChange w:id="164" w:author="HP Inc." w:date="2019-05-13T09:53:00Z">
              <w:tcPr>
                <w:tcW w:w="885" w:type="dxa"/>
                <w:shd w:val="clear" w:color="auto" w:fill="FFFF00"/>
              </w:tcPr>
            </w:tcPrChange>
          </w:tcPr>
          <w:p w:rsidR="004F58E4" w:rsidRDefault="004F58E4" w:rsidP="008711E7"/>
        </w:tc>
        <w:tc>
          <w:tcPr>
            <w:tcW w:w="885" w:type="dxa"/>
            <w:tcPrChange w:id="165" w:author="HP Inc." w:date="2019-05-13T09:53:00Z">
              <w:tcPr>
                <w:tcW w:w="885" w:type="dxa"/>
              </w:tcPr>
            </w:tcPrChange>
          </w:tcPr>
          <w:p w:rsidR="004F58E4" w:rsidRDefault="004F58E4" w:rsidP="008711E7"/>
        </w:tc>
        <w:tc>
          <w:tcPr>
            <w:tcW w:w="885" w:type="dxa"/>
            <w:tcPrChange w:id="166" w:author="HP Inc." w:date="2019-05-13T09:53:00Z">
              <w:tcPr>
                <w:tcW w:w="885" w:type="dxa"/>
              </w:tcPr>
            </w:tcPrChange>
          </w:tcPr>
          <w:p w:rsidR="004F58E4" w:rsidRDefault="004F58E4" w:rsidP="008711E7"/>
        </w:tc>
        <w:tc>
          <w:tcPr>
            <w:tcW w:w="991" w:type="dxa"/>
            <w:tcPrChange w:id="167" w:author="HP Inc." w:date="2019-05-13T09:53:00Z">
              <w:tcPr>
                <w:tcW w:w="885" w:type="dxa"/>
              </w:tcPr>
            </w:tcPrChange>
          </w:tcPr>
          <w:p w:rsidR="004F58E4" w:rsidRDefault="004F58E4" w:rsidP="008711E7"/>
        </w:tc>
        <w:tc>
          <w:tcPr>
            <w:tcW w:w="851" w:type="dxa"/>
            <w:tcPrChange w:id="168" w:author="HP Inc." w:date="2019-05-13T09:53:00Z">
              <w:tcPr>
                <w:tcW w:w="885" w:type="dxa"/>
              </w:tcPr>
            </w:tcPrChange>
          </w:tcPr>
          <w:p w:rsidR="004F58E4" w:rsidRDefault="004F58E4" w:rsidP="008711E7"/>
        </w:tc>
      </w:tr>
      <w:tr w:rsidR="004F58E4" w:rsidTr="004904F2">
        <w:trPr>
          <w:trHeight w:val="324"/>
          <w:trPrChange w:id="169" w:author="HP Inc." w:date="2019-05-13T09:53:00Z">
            <w:trPr>
              <w:trHeight w:val="324"/>
            </w:trPr>
          </w:trPrChange>
        </w:trPr>
        <w:tc>
          <w:tcPr>
            <w:tcW w:w="885" w:type="dxa"/>
            <w:tcPrChange w:id="170" w:author="HP Inc." w:date="2019-05-13T09:53:00Z">
              <w:tcPr>
                <w:tcW w:w="885" w:type="dxa"/>
              </w:tcPr>
            </w:tcPrChange>
          </w:tcPr>
          <w:p w:rsidR="004F58E4" w:rsidRDefault="004F58E4">
            <w:r>
              <w:t>Row 7</w:t>
            </w:r>
          </w:p>
        </w:tc>
        <w:tc>
          <w:tcPr>
            <w:tcW w:w="885" w:type="dxa"/>
            <w:shd w:val="clear" w:color="auto" w:fill="92D050"/>
            <w:tcPrChange w:id="171" w:author="HP Inc." w:date="2019-05-13T09:53:00Z">
              <w:tcPr>
                <w:tcW w:w="885" w:type="dxa"/>
                <w:shd w:val="clear" w:color="auto" w:fill="FFFF00"/>
              </w:tcPr>
            </w:tcPrChange>
          </w:tcPr>
          <w:p w:rsidR="004F58E4" w:rsidRDefault="004F58E4" w:rsidP="008711E7"/>
        </w:tc>
        <w:tc>
          <w:tcPr>
            <w:tcW w:w="885" w:type="dxa"/>
            <w:tcPrChange w:id="172" w:author="HP Inc." w:date="2019-05-13T09:53:00Z">
              <w:tcPr>
                <w:tcW w:w="885" w:type="dxa"/>
              </w:tcPr>
            </w:tcPrChange>
          </w:tcPr>
          <w:p w:rsidR="004F58E4" w:rsidRDefault="004F58E4" w:rsidP="008711E7"/>
        </w:tc>
        <w:tc>
          <w:tcPr>
            <w:tcW w:w="885" w:type="dxa"/>
            <w:tcPrChange w:id="173" w:author="HP Inc." w:date="2019-05-13T09:53:00Z">
              <w:tcPr>
                <w:tcW w:w="885" w:type="dxa"/>
              </w:tcPr>
            </w:tcPrChange>
          </w:tcPr>
          <w:p w:rsidR="004F58E4" w:rsidRDefault="004F58E4" w:rsidP="008711E7"/>
        </w:tc>
        <w:tc>
          <w:tcPr>
            <w:tcW w:w="991" w:type="dxa"/>
            <w:tcPrChange w:id="174" w:author="HP Inc." w:date="2019-05-13T09:53:00Z">
              <w:tcPr>
                <w:tcW w:w="885" w:type="dxa"/>
              </w:tcPr>
            </w:tcPrChange>
          </w:tcPr>
          <w:p w:rsidR="004F58E4" w:rsidRDefault="004F58E4" w:rsidP="008711E7"/>
        </w:tc>
        <w:tc>
          <w:tcPr>
            <w:tcW w:w="851" w:type="dxa"/>
            <w:tcPrChange w:id="175" w:author="HP Inc." w:date="2019-05-13T09:53:00Z">
              <w:tcPr>
                <w:tcW w:w="885" w:type="dxa"/>
              </w:tcPr>
            </w:tcPrChange>
          </w:tcPr>
          <w:p w:rsidR="004F58E4" w:rsidRDefault="004F58E4" w:rsidP="008711E7"/>
        </w:tc>
      </w:tr>
    </w:tbl>
    <w:p w:rsidR="004904F2" w:rsidDel="004904F2" w:rsidRDefault="004904F2" w:rsidP="001E0BED">
      <w:pPr>
        <w:rPr>
          <w:del w:id="176" w:author="HP Inc." w:date="2019-05-13T09:55:00Z"/>
        </w:rPr>
      </w:pPr>
    </w:p>
    <w:p w:rsidR="006F0D8E" w:rsidRPr="005D617D" w:rsidRDefault="005D617D" w:rsidP="008C4DFA">
      <w:pPr>
        <w:pStyle w:val="Heading2"/>
        <w:rPr>
          <w:lang w:val="en-GB"/>
        </w:rPr>
      </w:pPr>
      <w:r>
        <w:t>R</w:t>
      </w:r>
      <w:r w:rsidR="008C4DFA">
        <w:t xml:space="preserve">ow </w:t>
      </w:r>
      <w:r w:rsidR="004F58E4">
        <w:t>1</w:t>
      </w:r>
      <w:r w:rsidR="008C4DFA">
        <w:t xml:space="preserve">: </w:t>
      </w:r>
      <w:del w:id="177" w:author="HP Inc." w:date="2019-05-13T11:20:00Z">
        <w:r w:rsidR="008C4DFA" w:rsidDel="00B6640F">
          <w:delText>Action</w:delText>
        </w:r>
        <w:r w:rsidR="004F58E4" w:rsidDel="00B6640F">
          <w:delText xml:space="preserve"> </w:delText>
        </w:r>
      </w:del>
      <w:ins w:id="178" w:author="HP Inc." w:date="2019-05-13T11:20:00Z">
        <w:r w:rsidR="00B6640F">
          <w:t>Task</w:t>
        </w:r>
        <w:r w:rsidR="00B6640F">
          <w:t xml:space="preserve"> </w:t>
        </w:r>
      </w:ins>
      <w:r w:rsidR="004F58E4">
        <w:t>types</w:t>
      </w:r>
    </w:p>
    <w:p w:rsidR="00DD5096" w:rsidRDefault="00DD5096" w:rsidP="00AF41D9">
      <w:pPr>
        <w:pStyle w:val="ListParagraph"/>
        <w:numPr>
          <w:ilvl w:val="0"/>
          <w:numId w:val="6"/>
        </w:numPr>
      </w:pPr>
      <w:r>
        <w:t xml:space="preserve">0 = </w:t>
      </w:r>
      <w:r w:rsidR="001F38B2">
        <w:t>Wait for trigger</w:t>
      </w:r>
    </w:p>
    <w:p w:rsidR="00EE4601" w:rsidRDefault="00DD5096" w:rsidP="00AF41D9">
      <w:pPr>
        <w:pStyle w:val="ListParagraph"/>
        <w:numPr>
          <w:ilvl w:val="0"/>
          <w:numId w:val="6"/>
        </w:numPr>
      </w:pPr>
      <w:r>
        <w:t>1</w:t>
      </w:r>
      <w:r w:rsidR="00EE4601">
        <w:t xml:space="preserve"> = </w:t>
      </w:r>
      <w:r w:rsidR="00D43484">
        <w:t>Start</w:t>
      </w:r>
      <w:r w:rsidR="00E03B54">
        <w:t>/Stop</w:t>
      </w:r>
      <w:r w:rsidR="00D43484">
        <w:t xml:space="preserve"> s</w:t>
      </w:r>
      <w:r w:rsidR="003230A8">
        <w:t>ound</w:t>
      </w:r>
      <w:r>
        <w:t xml:space="preserve"> </w:t>
      </w:r>
      <w:r w:rsidR="005D617D">
        <w:t>A</w:t>
      </w:r>
    </w:p>
    <w:p w:rsidR="00DD5096" w:rsidRDefault="00E03B54" w:rsidP="00AF41D9">
      <w:pPr>
        <w:pStyle w:val="ListParagraph"/>
        <w:numPr>
          <w:ilvl w:val="0"/>
          <w:numId w:val="6"/>
        </w:numPr>
      </w:pPr>
      <w:r>
        <w:t>2</w:t>
      </w:r>
      <w:r w:rsidR="009F44B5">
        <w:t xml:space="preserve"> = Start</w:t>
      </w:r>
      <w:r>
        <w:t>/Stop</w:t>
      </w:r>
      <w:r w:rsidR="00DD5096">
        <w:t xml:space="preserve"> sound B</w:t>
      </w:r>
    </w:p>
    <w:p w:rsidR="00E03B54" w:rsidRDefault="00E03B54" w:rsidP="00E03B54">
      <w:pPr>
        <w:pStyle w:val="ListParagraph"/>
        <w:numPr>
          <w:ilvl w:val="0"/>
          <w:numId w:val="6"/>
        </w:numPr>
      </w:pPr>
      <w:r>
        <w:t>3 = Set/Reset MUX</w:t>
      </w:r>
    </w:p>
    <w:p w:rsidR="00E03B54" w:rsidRDefault="00DD5096">
      <w:pPr>
        <w:pStyle w:val="ListParagraph"/>
        <w:numPr>
          <w:ilvl w:val="0"/>
          <w:numId w:val="6"/>
        </w:numPr>
      </w:pPr>
      <w:r>
        <w:t xml:space="preserve">4 = </w:t>
      </w:r>
      <w:r w:rsidR="00E03B54">
        <w:t xml:space="preserve">Set </w:t>
      </w:r>
      <w:r w:rsidR="00AC638F">
        <w:t>signaling</w:t>
      </w:r>
      <w:r w:rsidR="00E03B54">
        <w:t xml:space="preserve"> byte</w:t>
      </w:r>
      <w:r w:rsidR="00E03B54" w:rsidDel="00E03B54">
        <w:t xml:space="preserve"> </w:t>
      </w:r>
      <w:r w:rsidR="00AC638F">
        <w:t xml:space="preserve">(signals the </w:t>
      </w:r>
      <w:del w:id="179" w:author="HP Inc." w:date="2019-05-13T11:29:00Z">
        <w:r w:rsidR="00AC638F" w:rsidDel="00B6640F">
          <w:delText>action</w:delText>
        </w:r>
      </w:del>
      <w:ins w:id="180" w:author="HP Inc." w:date="2019-05-13T11:29:00Z">
        <w:r w:rsidR="00B6640F">
          <w:t>task</w:t>
        </w:r>
      </w:ins>
      <w:r w:rsidR="00AC638F">
        <w:t xml:space="preserve"> for </w:t>
      </w:r>
      <w:proofErr w:type="spellStart"/>
      <w:r w:rsidR="00AC638F">
        <w:t>eventrecorder</w:t>
      </w:r>
      <w:proofErr w:type="spellEnd"/>
      <w:r w:rsidR="00AC638F">
        <w:t>)</w:t>
      </w:r>
    </w:p>
    <w:p w:rsidR="00DD5096" w:rsidRDefault="00DD5096">
      <w:pPr>
        <w:pStyle w:val="ListParagraph"/>
        <w:numPr>
          <w:ilvl w:val="0"/>
          <w:numId w:val="6"/>
        </w:numPr>
      </w:pPr>
      <w:r>
        <w:t>5</w:t>
      </w:r>
      <w:r w:rsidR="003E4954">
        <w:t xml:space="preserve"> = </w:t>
      </w:r>
      <w:r w:rsidR="00D43484">
        <w:t>Start</w:t>
      </w:r>
      <w:r w:rsidR="00E03B54">
        <w:t>/Stop</w:t>
      </w:r>
      <w:r>
        <w:t xml:space="preserve"> moving sound</w:t>
      </w:r>
    </w:p>
    <w:p w:rsidR="00DD5096" w:rsidRDefault="00EC66AD" w:rsidP="00AF41D9">
      <w:pPr>
        <w:pStyle w:val="ListParagraph"/>
        <w:numPr>
          <w:ilvl w:val="0"/>
          <w:numId w:val="6"/>
        </w:numPr>
      </w:pPr>
      <w:r>
        <w:t>6</w:t>
      </w:r>
      <w:r w:rsidR="006F0D8E">
        <w:t xml:space="preserve"> = </w:t>
      </w:r>
      <w:r w:rsidR="00D43484">
        <w:t>Start</w:t>
      </w:r>
      <w:r w:rsidR="00E03B54">
        <w:t>/Stop</w:t>
      </w:r>
      <w:r w:rsidR="00DD5096">
        <w:t xml:space="preserve"> Data Acquisition</w:t>
      </w:r>
    </w:p>
    <w:p w:rsidR="00DD5096" w:rsidRDefault="00EC66AD" w:rsidP="00AF41D9">
      <w:pPr>
        <w:pStyle w:val="ListParagraph"/>
        <w:numPr>
          <w:ilvl w:val="0"/>
          <w:numId w:val="6"/>
        </w:numPr>
      </w:pPr>
      <w:r>
        <w:t>7</w:t>
      </w:r>
      <w:r w:rsidR="00DD5096">
        <w:t xml:space="preserve"> = </w:t>
      </w:r>
      <w:r w:rsidR="005510D3">
        <w:t>Set</w:t>
      </w:r>
      <w:r w:rsidR="00DD5096">
        <w:t xml:space="preserve"> digital output</w:t>
      </w:r>
    </w:p>
    <w:p w:rsidR="00EC66AD" w:rsidRDefault="00EC66AD" w:rsidP="00B73C14">
      <w:pPr>
        <w:pStyle w:val="ListParagraph"/>
        <w:numPr>
          <w:ilvl w:val="0"/>
          <w:numId w:val="6"/>
        </w:numPr>
      </w:pPr>
      <w:r>
        <w:t>8</w:t>
      </w:r>
      <w:r w:rsidR="00572FB0">
        <w:t xml:space="preserve"> = </w:t>
      </w:r>
      <w:r w:rsidR="00D43484">
        <w:t>Sent</w:t>
      </w:r>
      <w:r>
        <w:t xml:space="preserve"> Single/Double</w:t>
      </w:r>
      <w:r w:rsidR="00D43484">
        <w:t xml:space="preserve"> trigger</w:t>
      </w:r>
    </w:p>
    <w:p w:rsidR="004F58E4" w:rsidRDefault="00F00E9D" w:rsidP="00B73C14">
      <w:pPr>
        <w:pStyle w:val="Heading2"/>
      </w:pPr>
      <w:r>
        <w:t xml:space="preserve">Row </w:t>
      </w:r>
      <w:r w:rsidR="004F58E4">
        <w:t>2</w:t>
      </w:r>
      <w:r>
        <w:t xml:space="preserve">: </w:t>
      </w:r>
      <w:r w:rsidR="004F58E4">
        <w:t>Sound types</w:t>
      </w:r>
    </w:p>
    <w:p w:rsidR="00E319D1" w:rsidRDefault="00FD67F9" w:rsidP="00E319D1">
      <w:pPr>
        <w:pStyle w:val="ListParagraph"/>
        <w:numPr>
          <w:ilvl w:val="0"/>
          <w:numId w:val="6"/>
        </w:numPr>
      </w:pPr>
      <w:r>
        <w:t>0</w:t>
      </w:r>
      <w:r w:rsidR="00E319D1">
        <w:t xml:space="preserve"> = </w:t>
      </w:r>
      <w:r w:rsidR="00E03B54">
        <w:t>Stop</w:t>
      </w:r>
      <w:r w:rsidR="00E319D1">
        <w:t xml:space="preserve"> sound</w:t>
      </w:r>
      <w:r w:rsidR="00395654">
        <w:t>/None</w:t>
      </w:r>
    </w:p>
    <w:p w:rsidR="00E319D1" w:rsidRDefault="00FD67F9" w:rsidP="00E319D1">
      <w:pPr>
        <w:pStyle w:val="ListParagraph"/>
        <w:numPr>
          <w:ilvl w:val="0"/>
          <w:numId w:val="6"/>
        </w:numPr>
      </w:pPr>
      <w:r>
        <w:t>1</w:t>
      </w:r>
      <w:r w:rsidR="00E319D1">
        <w:t xml:space="preserve"> = </w:t>
      </w:r>
      <w:r w:rsidR="00E03B54">
        <w:t xml:space="preserve">Start </w:t>
      </w:r>
      <w:r w:rsidR="00E319D1">
        <w:t>Tone</w:t>
      </w:r>
    </w:p>
    <w:p w:rsidR="00E319D1" w:rsidRDefault="00FD67F9" w:rsidP="00E319D1">
      <w:pPr>
        <w:pStyle w:val="ListParagraph"/>
        <w:numPr>
          <w:ilvl w:val="0"/>
          <w:numId w:val="6"/>
        </w:numPr>
      </w:pPr>
      <w:r>
        <w:t>2</w:t>
      </w:r>
      <w:r w:rsidR="00E319D1">
        <w:t xml:space="preserve"> = </w:t>
      </w:r>
      <w:r w:rsidR="00E03B54">
        <w:t xml:space="preserve">Start </w:t>
      </w:r>
      <w:r w:rsidR="00E319D1">
        <w:t>Sweep</w:t>
      </w:r>
    </w:p>
    <w:p w:rsidR="00E319D1" w:rsidRDefault="00FD67F9" w:rsidP="00E319D1">
      <w:pPr>
        <w:pStyle w:val="ListParagraph"/>
        <w:numPr>
          <w:ilvl w:val="0"/>
          <w:numId w:val="6"/>
        </w:numPr>
      </w:pPr>
      <w:r>
        <w:t>3</w:t>
      </w:r>
      <w:r w:rsidR="00E319D1">
        <w:t xml:space="preserve"> = </w:t>
      </w:r>
      <w:r w:rsidR="00E03B54">
        <w:t xml:space="preserve">Start </w:t>
      </w:r>
      <w:r w:rsidR="00E319D1">
        <w:t>Noise</w:t>
      </w:r>
    </w:p>
    <w:p w:rsidR="00E319D1" w:rsidRDefault="00FD67F9" w:rsidP="00E319D1">
      <w:pPr>
        <w:pStyle w:val="ListParagraph"/>
        <w:numPr>
          <w:ilvl w:val="0"/>
          <w:numId w:val="6"/>
        </w:numPr>
      </w:pPr>
      <w:r>
        <w:t>4</w:t>
      </w:r>
      <w:r w:rsidR="00E319D1">
        <w:t xml:space="preserve"> = </w:t>
      </w:r>
      <w:r w:rsidR="00E03B54">
        <w:t xml:space="preserve">Start </w:t>
      </w:r>
      <w:r w:rsidR="00E319D1">
        <w:t>Ripple {only in four core version of RZ6}</w:t>
      </w:r>
    </w:p>
    <w:p w:rsidR="00E319D1" w:rsidRDefault="00FD67F9" w:rsidP="00E319D1">
      <w:pPr>
        <w:pStyle w:val="ListParagraph"/>
        <w:numPr>
          <w:ilvl w:val="0"/>
          <w:numId w:val="6"/>
        </w:numPr>
      </w:pPr>
      <w:r>
        <w:lastRenderedPageBreak/>
        <w:t>5</w:t>
      </w:r>
      <w:r w:rsidR="00E319D1">
        <w:t xml:space="preserve"> = </w:t>
      </w:r>
      <w:r w:rsidR="00E03B54">
        <w:t xml:space="preserve">Start </w:t>
      </w:r>
      <w:r w:rsidR="00E319D1">
        <w:t>WAV</w:t>
      </w:r>
    </w:p>
    <w:p w:rsidR="00E319D1" w:rsidRDefault="00FD67F9" w:rsidP="00E319D1">
      <w:pPr>
        <w:pStyle w:val="ListParagraph"/>
        <w:numPr>
          <w:ilvl w:val="0"/>
          <w:numId w:val="6"/>
        </w:numPr>
      </w:pPr>
      <w:r>
        <w:t>6</w:t>
      </w:r>
      <w:r w:rsidR="00E319D1">
        <w:t xml:space="preserve"> = </w:t>
      </w:r>
      <w:r w:rsidR="00E03B54">
        <w:t xml:space="preserve">Start </w:t>
      </w:r>
      <w:r w:rsidR="00E319D1">
        <w:t>B=A</w:t>
      </w:r>
      <w:r w:rsidR="00E03B54">
        <w:t>*</w:t>
      </w:r>
    </w:p>
    <w:p w:rsidR="00E319D1" w:rsidRDefault="00E03B54">
      <w:pPr>
        <w:ind w:left="360"/>
      </w:pPr>
      <w:r>
        <w:t>*</w:t>
      </w:r>
      <w:r w:rsidRPr="00E03B54">
        <w:t xml:space="preserve"> </w:t>
      </w:r>
      <w:r>
        <w:t>Only relevant when B is set;</w:t>
      </w:r>
      <w:r w:rsidRPr="00B3691E">
        <w:t xml:space="preserve"> </w:t>
      </w:r>
      <w:r w:rsidR="00E319D1" w:rsidRPr="00B3691E">
        <w:t xml:space="preserve">the </w:t>
      </w:r>
      <w:r w:rsidR="00E319D1">
        <w:t>same sound (SND, WAV or Ripple)</w:t>
      </w:r>
      <w:r w:rsidR="00E319D1" w:rsidRPr="00B3691E">
        <w:t xml:space="preserve"> is played at channel A and channel</w:t>
      </w:r>
      <w:r w:rsidR="00E319D1">
        <w:t xml:space="preserve"> B</w:t>
      </w:r>
    </w:p>
    <w:p w:rsidR="004F58E4" w:rsidRPr="005D617D" w:rsidRDefault="004F58E4" w:rsidP="004F58E4">
      <w:pPr>
        <w:pStyle w:val="Heading2"/>
        <w:rPr>
          <w:lang w:val="en-GB"/>
        </w:rPr>
      </w:pPr>
      <w:r>
        <w:t>Row 3: Delay time</w:t>
      </w:r>
    </w:p>
    <w:p w:rsidR="00E319D1" w:rsidRPr="00D43484" w:rsidRDefault="00E319D1" w:rsidP="00B73C14">
      <w:pPr>
        <w:pStyle w:val="ListParagraph"/>
        <w:numPr>
          <w:ilvl w:val="0"/>
          <w:numId w:val="8"/>
        </w:numPr>
      </w:pPr>
      <w:r>
        <w:t xml:space="preserve">Delay in </w:t>
      </w:r>
      <w:r w:rsidR="00D7354D">
        <w:t>milli</w:t>
      </w:r>
      <w:r>
        <w:t>seconds</w:t>
      </w:r>
    </w:p>
    <w:p w:rsidR="00B6119A" w:rsidRDefault="005D617D" w:rsidP="00B6119A">
      <w:pPr>
        <w:pStyle w:val="Heading2"/>
      </w:pPr>
      <w:r>
        <w:t>R</w:t>
      </w:r>
      <w:r w:rsidR="00B6119A">
        <w:t xml:space="preserve">ow </w:t>
      </w:r>
      <w:r w:rsidR="004F58E4">
        <w:t>4</w:t>
      </w:r>
      <w:r w:rsidR="00F00E9D">
        <w:t>…</w:t>
      </w:r>
      <w:r w:rsidR="004F58E4">
        <w:t>7</w:t>
      </w:r>
      <w:r w:rsidR="00B6119A">
        <w:t xml:space="preserve">: </w:t>
      </w:r>
      <w:ins w:id="181" w:author="HP Inc." w:date="2019-05-13T09:56:00Z">
        <w:r w:rsidR="004904F2">
          <w:t xml:space="preserve">context dependent </w:t>
        </w:r>
      </w:ins>
      <w:r w:rsidR="00AF41D9">
        <w:t>parameters</w:t>
      </w:r>
    </w:p>
    <w:p w:rsidR="0040375B" w:rsidRDefault="00AF41D9" w:rsidP="00B73C14">
      <w:r>
        <w:t xml:space="preserve">The </w:t>
      </w:r>
      <w:del w:id="182" w:author="HP Inc." w:date="2019-05-13T09:56:00Z">
        <w:r w:rsidDel="004904F2">
          <w:delText xml:space="preserve">I32 </w:delText>
        </w:r>
      </w:del>
      <w:r>
        <w:t xml:space="preserve">integers of </w:t>
      </w:r>
      <w:r w:rsidR="00F00E9D">
        <w:t xml:space="preserve">row </w:t>
      </w:r>
      <w:del w:id="183" w:author="HP Inc." w:date="2019-05-13T09:56:00Z">
        <w:r w:rsidR="004F58E4" w:rsidDel="004904F2">
          <w:delText>4</w:delText>
        </w:r>
        <w:r w:rsidR="00F00E9D" w:rsidDel="004904F2">
          <w:delText>…</w:delText>
        </w:r>
        <w:r w:rsidR="004F58E4" w:rsidDel="004904F2">
          <w:delText>7</w:delText>
        </w:r>
      </w:del>
      <w:ins w:id="184" w:author="HP Inc." w:date="2019-05-13T09:56:00Z">
        <w:r w:rsidR="004904F2">
          <w:t>four to seven</w:t>
        </w:r>
      </w:ins>
      <w:r w:rsidR="00F00E9D">
        <w:t xml:space="preserve"> </w:t>
      </w:r>
      <w:r>
        <w:t>make up the</w:t>
      </w:r>
      <w:r w:rsidR="00745307">
        <w:t xml:space="preserve"> </w:t>
      </w:r>
      <w:del w:id="185" w:author="HP Inc." w:date="2019-05-13T09:56:00Z">
        <w:r w:rsidR="00745307" w:rsidDel="004904F2">
          <w:delText xml:space="preserve">action </w:delText>
        </w:r>
      </w:del>
      <w:ins w:id="186" w:author="HP Inc." w:date="2019-05-13T09:56:00Z">
        <w:r w:rsidR="004904F2">
          <w:t>context</w:t>
        </w:r>
      </w:ins>
      <w:ins w:id="187" w:author="HP Inc." w:date="2019-05-13T09:57:00Z">
        <w:r w:rsidR="004904F2">
          <w:t xml:space="preserve"> dependent </w:t>
        </w:r>
      </w:ins>
      <w:r>
        <w:t xml:space="preserve">parameters </w:t>
      </w:r>
      <w:del w:id="188" w:author="HP Inc." w:date="2019-05-13T09:56:00Z">
        <w:r w:rsidDel="004904F2">
          <w:delText>1-</w:delText>
        </w:r>
        <w:r w:rsidR="00F00E9D" w:rsidDel="004904F2">
          <w:delText>4</w:delText>
        </w:r>
      </w:del>
      <w:ins w:id="189" w:author="HP Inc." w:date="2019-05-13T09:59:00Z">
        <w:r w:rsidR="004904F2">
          <w:t>P</w:t>
        </w:r>
      </w:ins>
      <w:ins w:id="190" w:author="HP Inc." w:date="2019-05-13T09:58:00Z">
        <w:r w:rsidR="004904F2">
          <w:t>ar1</w:t>
        </w:r>
      </w:ins>
      <w:ins w:id="191" w:author="HP Inc." w:date="2019-05-13T09:56:00Z">
        <w:r w:rsidR="004904F2">
          <w:t xml:space="preserve"> to </w:t>
        </w:r>
      </w:ins>
      <w:ins w:id="192" w:author="HP Inc." w:date="2019-05-13T09:59:00Z">
        <w:r w:rsidR="004904F2">
          <w:t>P</w:t>
        </w:r>
      </w:ins>
      <w:ins w:id="193" w:author="HP Inc." w:date="2019-05-13T09:58:00Z">
        <w:r w:rsidR="004904F2">
          <w:t>ar4</w:t>
        </w:r>
      </w:ins>
      <w:r>
        <w:t>. The</w:t>
      </w:r>
      <w:ins w:id="194" w:author="HP Inc." w:date="2019-05-13T09:57:00Z">
        <w:r w:rsidR="004904F2">
          <w:t xml:space="preserve"> meaning of the</w:t>
        </w:r>
      </w:ins>
      <w:r>
        <w:t xml:space="preserve"> parameters </w:t>
      </w:r>
      <w:del w:id="195" w:author="HP Inc." w:date="2019-05-13T09:57:00Z">
        <w:r w:rsidDel="004904F2">
          <w:delText xml:space="preserve"> have different meaning </w:delText>
        </w:r>
      </w:del>
      <w:ins w:id="196" w:author="HP Inc." w:date="2019-05-13T09:57:00Z">
        <w:r w:rsidR="004904F2">
          <w:t xml:space="preserve">differ dependent </w:t>
        </w:r>
      </w:ins>
      <w:del w:id="197" w:author="HP Inc." w:date="2019-05-13T09:57:00Z">
        <w:r w:rsidDel="004904F2">
          <w:delText>i</w:delText>
        </w:r>
      </w:del>
      <w:del w:id="198" w:author="HP Inc." w:date="2019-05-13T09:59:00Z">
        <w:r w:rsidDel="004904F2">
          <w:delText>n the context of</w:delText>
        </w:r>
      </w:del>
      <w:ins w:id="199" w:author="HP Inc." w:date="2019-05-13T09:59:00Z">
        <w:r w:rsidR="004904F2">
          <w:t>on</w:t>
        </w:r>
      </w:ins>
      <w:r>
        <w:t xml:space="preserve"> the different </w:t>
      </w:r>
      <w:del w:id="200" w:author="HP Inc." w:date="2019-05-13T11:29:00Z">
        <w:r w:rsidR="00745307" w:rsidDel="00B6640F">
          <w:delText>action</w:delText>
        </w:r>
      </w:del>
      <w:ins w:id="201" w:author="HP Inc." w:date="2019-05-13T11:29:00Z">
        <w:r w:rsidR="00B6640F">
          <w:t>task</w:t>
        </w:r>
      </w:ins>
      <w:r w:rsidR="004F58E4">
        <w:t xml:space="preserve"> and sound</w:t>
      </w:r>
      <w:r w:rsidR="00745307">
        <w:t xml:space="preserve"> </w:t>
      </w:r>
      <w:r>
        <w:t>types</w:t>
      </w:r>
      <w:ins w:id="202" w:author="HP Inc." w:date="2019-05-13T09:57:00Z">
        <w:r w:rsidR="004904F2">
          <w:t xml:space="preserve"> specified by </w:t>
        </w:r>
      </w:ins>
      <w:ins w:id="203" w:author="HP Inc." w:date="2019-05-13T09:58:00Z">
        <w:r w:rsidR="004904F2">
          <w:t>row one and two</w:t>
        </w:r>
      </w:ins>
      <w:r>
        <w:t xml:space="preserve">. </w:t>
      </w:r>
    </w:p>
    <w:p w:rsidR="00503E3B" w:rsidRDefault="00B6640F" w:rsidP="00AF41D9">
      <w:pPr>
        <w:pStyle w:val="ListParagraph"/>
        <w:numPr>
          <w:ilvl w:val="0"/>
          <w:numId w:val="9"/>
        </w:numPr>
      </w:pPr>
      <w:ins w:id="204" w:author="HP Inc." w:date="2019-05-13T11:29:00Z">
        <w:r>
          <w:t>Task</w:t>
        </w:r>
      </w:ins>
      <w:ins w:id="205" w:author="HP Inc." w:date="2019-05-13T10:01:00Z">
        <w:r w:rsidR="00AE2B33">
          <w:t xml:space="preserve"> type</w:t>
        </w:r>
        <w:r w:rsidR="00AE2B33">
          <w:t xml:space="preserve"> = 0</w:t>
        </w:r>
      </w:ins>
      <w:ins w:id="206" w:author="HP Inc." w:date="2019-05-13T10:07:00Z">
        <w:r w:rsidR="00AE2B33">
          <w:t>:</w:t>
        </w:r>
      </w:ins>
      <w:ins w:id="207" w:author="HP Inc." w:date="2019-05-13T10:01:00Z">
        <w:r w:rsidR="00AE2B33">
          <w:t xml:space="preserve"> </w:t>
        </w:r>
      </w:ins>
      <w:r w:rsidR="00503E3B">
        <w:t>Wait for trigger</w:t>
      </w:r>
    </w:p>
    <w:p w:rsidR="0066603B" w:rsidRDefault="00503E3B" w:rsidP="00AE2B33">
      <w:pPr>
        <w:pStyle w:val="ListParagraph"/>
        <w:numPr>
          <w:ilvl w:val="2"/>
          <w:numId w:val="9"/>
        </w:numPr>
        <w:pPrChange w:id="208" w:author="HP Inc." w:date="2019-05-13T10:06:00Z">
          <w:pPr>
            <w:pStyle w:val="ListParagraph"/>
            <w:numPr>
              <w:ilvl w:val="1"/>
              <w:numId w:val="9"/>
            </w:numPr>
            <w:ind w:left="1440" w:hanging="360"/>
          </w:pPr>
        </w:pPrChange>
      </w:pPr>
      <w:r>
        <w:t xml:space="preserve">Par1 </w:t>
      </w:r>
      <w:r w:rsidR="00745307">
        <w:t>T</w:t>
      </w:r>
      <w:r>
        <w:t xml:space="preserve">rigger </w:t>
      </w:r>
      <w:r w:rsidR="0066603B">
        <w:t xml:space="preserve">type (Bit 0 = </w:t>
      </w:r>
      <w:proofErr w:type="spellStart"/>
      <w:r w:rsidR="0066603B">
        <w:t>ZBusB</w:t>
      </w:r>
      <w:proofErr w:type="spellEnd"/>
      <w:r w:rsidR="0066603B">
        <w:t>; Bit 1 = External; Bit 2 = Soft1)</w:t>
      </w:r>
    </w:p>
    <w:p w:rsidR="00745307" w:rsidRDefault="00745307" w:rsidP="00AE2B33">
      <w:pPr>
        <w:pStyle w:val="ListParagraph"/>
        <w:numPr>
          <w:ilvl w:val="2"/>
          <w:numId w:val="9"/>
        </w:numPr>
        <w:rPr>
          <w:ins w:id="209" w:author="HP Inc." w:date="2019-05-13T10:00:00Z"/>
        </w:rPr>
        <w:pPrChange w:id="210" w:author="HP Inc." w:date="2019-05-13T10:06:00Z">
          <w:pPr>
            <w:pStyle w:val="ListParagraph"/>
            <w:numPr>
              <w:ilvl w:val="1"/>
              <w:numId w:val="9"/>
            </w:numPr>
            <w:ind w:left="1440" w:hanging="360"/>
          </w:pPr>
        </w:pPrChange>
      </w:pPr>
      <w:r>
        <w:t xml:space="preserve">Par2 </w:t>
      </w:r>
      <w:r w:rsidR="0066603B">
        <w:t>External trigger (RZ6 byte A)</w:t>
      </w:r>
    </w:p>
    <w:p w:rsidR="00AE2B33" w:rsidRDefault="00B6640F" w:rsidP="00AE2B33">
      <w:pPr>
        <w:pStyle w:val="ListParagraph"/>
        <w:numPr>
          <w:ilvl w:val="0"/>
          <w:numId w:val="9"/>
        </w:numPr>
        <w:pPrChange w:id="211" w:author="HP Inc." w:date="2019-05-13T10:04:00Z">
          <w:pPr>
            <w:pStyle w:val="ListParagraph"/>
            <w:numPr>
              <w:ilvl w:val="1"/>
              <w:numId w:val="9"/>
            </w:numPr>
            <w:ind w:left="1440" w:hanging="360"/>
          </w:pPr>
        </w:pPrChange>
      </w:pPr>
      <w:ins w:id="212" w:author="HP Inc." w:date="2019-05-13T11:29:00Z">
        <w:r>
          <w:t>Task</w:t>
        </w:r>
      </w:ins>
      <w:ins w:id="213" w:author="HP Inc." w:date="2019-05-13T10:00:00Z">
        <w:r w:rsidR="00AE2B33">
          <w:t xml:space="preserve"> type</w:t>
        </w:r>
        <w:r w:rsidR="00AE2B33">
          <w:t xml:space="preserve"> =</w:t>
        </w:r>
      </w:ins>
      <w:ins w:id="214" w:author="HP Inc." w:date="2019-05-13T10:01:00Z">
        <w:r w:rsidR="00AE2B33">
          <w:t xml:space="preserve"> 1 or 2:</w:t>
        </w:r>
      </w:ins>
      <w:ins w:id="215" w:author="HP Inc." w:date="2019-05-13T10:07:00Z">
        <w:r w:rsidR="00AE2B33">
          <w:t xml:space="preserve"> </w:t>
        </w:r>
        <w:r w:rsidR="00AE2B33">
          <w:t>Start/Stop sound A</w:t>
        </w:r>
        <w:r w:rsidR="00AE2B33">
          <w:t xml:space="preserve"> or B</w:t>
        </w:r>
      </w:ins>
    </w:p>
    <w:p w:rsidR="00AE2B33" w:rsidRDefault="00AE2B33" w:rsidP="00AE2B33">
      <w:pPr>
        <w:pStyle w:val="ListParagraph"/>
        <w:numPr>
          <w:ilvl w:val="1"/>
          <w:numId w:val="9"/>
        </w:numPr>
        <w:rPr>
          <w:ins w:id="216" w:author="HP Inc." w:date="2019-05-13T10:06:00Z"/>
        </w:rPr>
        <w:pPrChange w:id="217" w:author="HP Inc." w:date="2019-05-13T10:04:00Z">
          <w:pPr>
            <w:pStyle w:val="ListParagraph"/>
            <w:numPr>
              <w:numId w:val="9"/>
            </w:numPr>
            <w:ind w:hanging="360"/>
          </w:pPr>
        </w:pPrChange>
      </w:pPr>
      <w:ins w:id="218" w:author="HP Inc." w:date="2019-05-13T10:05:00Z">
        <w:r>
          <w:t>Sound</w:t>
        </w:r>
      </w:ins>
      <w:ins w:id="219" w:author="HP Inc." w:date="2019-05-13T10:04:00Z">
        <w:r>
          <w:t xml:space="preserve"> type </w:t>
        </w:r>
        <w:r>
          <w:t xml:space="preserve">= 0: </w:t>
        </w:r>
      </w:ins>
      <w:r w:rsidR="00EC66AD">
        <w:t>Stop Sound</w:t>
      </w:r>
    </w:p>
    <w:p w:rsidR="00EC66AD" w:rsidRDefault="00EC66AD" w:rsidP="00AE2B33">
      <w:pPr>
        <w:pStyle w:val="ListParagraph"/>
        <w:numPr>
          <w:ilvl w:val="2"/>
          <w:numId w:val="9"/>
        </w:numPr>
        <w:pPrChange w:id="220" w:author="HP Inc." w:date="2019-05-13T10:06:00Z">
          <w:pPr>
            <w:pStyle w:val="ListParagraph"/>
            <w:numPr>
              <w:numId w:val="9"/>
            </w:numPr>
            <w:ind w:hanging="360"/>
          </w:pPr>
        </w:pPrChange>
      </w:pPr>
      <w:del w:id="221" w:author="HP Inc." w:date="2019-05-13T10:06:00Z">
        <w:r w:rsidDel="00AE2B33">
          <w:delText xml:space="preserve"> (</w:delText>
        </w:r>
      </w:del>
      <w:r>
        <w:t>no parameters</w:t>
      </w:r>
      <w:del w:id="222" w:author="HP Inc." w:date="2019-05-13T10:06:00Z">
        <w:r w:rsidDel="00AE2B33">
          <w:delText>)</w:delText>
        </w:r>
      </w:del>
    </w:p>
    <w:p w:rsidR="0055160E" w:rsidRDefault="00AE2B33" w:rsidP="00AE2B33">
      <w:pPr>
        <w:pStyle w:val="ListParagraph"/>
        <w:numPr>
          <w:ilvl w:val="1"/>
          <w:numId w:val="9"/>
        </w:numPr>
        <w:pPrChange w:id="223" w:author="HP Inc." w:date="2019-05-13T10:04:00Z">
          <w:pPr>
            <w:pStyle w:val="ListParagraph"/>
            <w:numPr>
              <w:numId w:val="9"/>
            </w:numPr>
            <w:ind w:hanging="360"/>
          </w:pPr>
        </w:pPrChange>
      </w:pPr>
      <w:ins w:id="224" w:author="HP Inc." w:date="2019-05-13T10:05:00Z">
        <w:r>
          <w:t xml:space="preserve">Sound type = </w:t>
        </w:r>
        <w:r>
          <w:t>1</w:t>
        </w:r>
        <w:r>
          <w:t xml:space="preserve">: </w:t>
        </w:r>
      </w:ins>
      <w:r w:rsidR="00E319D1">
        <w:t xml:space="preserve">Start Sound </w:t>
      </w:r>
      <w:r w:rsidR="0055160E">
        <w:t>Tone</w:t>
      </w:r>
    </w:p>
    <w:p w:rsidR="0055160E" w:rsidRDefault="0055160E" w:rsidP="00AE2B33">
      <w:pPr>
        <w:pStyle w:val="ListParagraph"/>
        <w:numPr>
          <w:ilvl w:val="2"/>
          <w:numId w:val="9"/>
        </w:numPr>
        <w:pPrChange w:id="225" w:author="HP Inc." w:date="2019-05-13T10:04:00Z">
          <w:pPr>
            <w:pStyle w:val="ListParagraph"/>
            <w:numPr>
              <w:ilvl w:val="1"/>
              <w:numId w:val="9"/>
            </w:numPr>
            <w:ind w:left="1440" w:hanging="360"/>
          </w:pPr>
        </w:pPrChange>
      </w:pPr>
      <w:r>
        <w:t>Par</w:t>
      </w:r>
      <w:r w:rsidR="0063482A">
        <w:t>1</w:t>
      </w:r>
      <w:r>
        <w:t xml:space="preserve"> frequency</w:t>
      </w:r>
    </w:p>
    <w:p w:rsidR="00503E3B" w:rsidRDefault="00503E3B" w:rsidP="00AE2B33">
      <w:pPr>
        <w:pStyle w:val="ListParagraph"/>
        <w:numPr>
          <w:ilvl w:val="2"/>
          <w:numId w:val="9"/>
        </w:numPr>
        <w:pPrChange w:id="226" w:author="HP Inc." w:date="2019-05-13T10:04:00Z">
          <w:pPr>
            <w:pStyle w:val="ListParagraph"/>
            <w:numPr>
              <w:ilvl w:val="1"/>
              <w:numId w:val="9"/>
            </w:numPr>
            <w:ind w:left="1440" w:hanging="360"/>
          </w:pPr>
        </w:pPrChange>
      </w:pPr>
      <w:r>
        <w:t>Par4 attenuation</w:t>
      </w:r>
    </w:p>
    <w:p w:rsidR="0055160E" w:rsidRDefault="00AE2B33" w:rsidP="00AE2B33">
      <w:pPr>
        <w:pStyle w:val="ListParagraph"/>
        <w:numPr>
          <w:ilvl w:val="1"/>
          <w:numId w:val="9"/>
        </w:numPr>
        <w:pPrChange w:id="227" w:author="HP Inc." w:date="2019-05-13T10:04:00Z">
          <w:pPr>
            <w:pStyle w:val="ListParagraph"/>
            <w:numPr>
              <w:numId w:val="9"/>
            </w:numPr>
            <w:ind w:hanging="360"/>
          </w:pPr>
        </w:pPrChange>
      </w:pPr>
      <w:ins w:id="228" w:author="HP Inc." w:date="2019-05-13T10:05:00Z">
        <w:r>
          <w:t xml:space="preserve">Sound type </w:t>
        </w:r>
        <w:r>
          <w:t>= 2</w:t>
        </w:r>
        <w:r>
          <w:t xml:space="preserve">: </w:t>
        </w:r>
      </w:ins>
      <w:r w:rsidR="00E319D1">
        <w:t xml:space="preserve">Start Sound </w:t>
      </w:r>
      <w:r w:rsidR="006C0BED">
        <w:t xml:space="preserve">Sweep </w:t>
      </w:r>
    </w:p>
    <w:p w:rsidR="006C0BED" w:rsidRDefault="009A0865" w:rsidP="00AE2B33">
      <w:pPr>
        <w:pStyle w:val="ListParagraph"/>
        <w:numPr>
          <w:ilvl w:val="2"/>
          <w:numId w:val="9"/>
        </w:numPr>
        <w:pPrChange w:id="229" w:author="HP Inc." w:date="2019-05-13T10:04:00Z">
          <w:pPr>
            <w:pStyle w:val="ListParagraph"/>
            <w:numPr>
              <w:ilvl w:val="1"/>
              <w:numId w:val="9"/>
            </w:numPr>
            <w:ind w:left="1440" w:hanging="360"/>
          </w:pPr>
        </w:pPrChange>
      </w:pPr>
      <w:r>
        <w:t>P</w:t>
      </w:r>
      <w:r w:rsidR="0055160E">
        <w:t xml:space="preserve">ar1 </w:t>
      </w:r>
      <w:r w:rsidR="00AF41D9">
        <w:t>s</w:t>
      </w:r>
      <w:r w:rsidR="0055160E">
        <w:t xml:space="preserve">tart </w:t>
      </w:r>
      <w:r w:rsidR="006C0BED">
        <w:t>frequency</w:t>
      </w:r>
    </w:p>
    <w:p w:rsidR="0055160E" w:rsidRDefault="009A0865" w:rsidP="00AE2B33">
      <w:pPr>
        <w:pStyle w:val="ListParagraph"/>
        <w:numPr>
          <w:ilvl w:val="2"/>
          <w:numId w:val="9"/>
        </w:numPr>
        <w:pPrChange w:id="230" w:author="HP Inc." w:date="2019-05-13T10:04:00Z">
          <w:pPr>
            <w:pStyle w:val="ListParagraph"/>
            <w:numPr>
              <w:ilvl w:val="1"/>
              <w:numId w:val="9"/>
            </w:numPr>
            <w:ind w:left="1440" w:hanging="360"/>
          </w:pPr>
        </w:pPrChange>
      </w:pPr>
      <w:r>
        <w:t>P</w:t>
      </w:r>
      <w:r w:rsidR="0055160E">
        <w:t xml:space="preserve">ar2 </w:t>
      </w:r>
      <w:r w:rsidR="00E83799">
        <w:t>number of octaves</w:t>
      </w:r>
    </w:p>
    <w:p w:rsidR="00E83799" w:rsidRDefault="00E83799" w:rsidP="00AE2B33">
      <w:pPr>
        <w:pStyle w:val="ListParagraph"/>
        <w:numPr>
          <w:ilvl w:val="2"/>
          <w:numId w:val="9"/>
        </w:numPr>
        <w:pPrChange w:id="231" w:author="HP Inc." w:date="2019-05-13T10:04:00Z">
          <w:pPr>
            <w:pStyle w:val="ListParagraph"/>
            <w:numPr>
              <w:ilvl w:val="1"/>
              <w:numId w:val="9"/>
            </w:numPr>
            <w:ind w:left="1440" w:hanging="360"/>
          </w:pPr>
        </w:pPrChange>
      </w:pPr>
      <w:r>
        <w:t>Par3 sweeps per second</w:t>
      </w:r>
    </w:p>
    <w:p w:rsidR="00503E3B" w:rsidRDefault="00503E3B" w:rsidP="00AE2B33">
      <w:pPr>
        <w:pStyle w:val="ListParagraph"/>
        <w:numPr>
          <w:ilvl w:val="2"/>
          <w:numId w:val="9"/>
        </w:numPr>
        <w:pPrChange w:id="232" w:author="HP Inc." w:date="2019-05-13T10:04:00Z">
          <w:pPr>
            <w:pStyle w:val="ListParagraph"/>
            <w:numPr>
              <w:ilvl w:val="1"/>
              <w:numId w:val="9"/>
            </w:numPr>
            <w:ind w:left="1440" w:hanging="360"/>
          </w:pPr>
        </w:pPrChange>
      </w:pPr>
      <w:r>
        <w:t>Par4 attenuation</w:t>
      </w:r>
    </w:p>
    <w:p w:rsidR="0055160E" w:rsidRDefault="00AE2B33" w:rsidP="00AE2B33">
      <w:pPr>
        <w:pStyle w:val="ListParagraph"/>
        <w:numPr>
          <w:ilvl w:val="1"/>
          <w:numId w:val="9"/>
        </w:numPr>
        <w:pPrChange w:id="233" w:author="HP Inc." w:date="2019-05-13T10:04:00Z">
          <w:pPr>
            <w:pStyle w:val="ListParagraph"/>
            <w:numPr>
              <w:numId w:val="9"/>
            </w:numPr>
            <w:ind w:hanging="360"/>
          </w:pPr>
        </w:pPrChange>
      </w:pPr>
      <w:ins w:id="234" w:author="HP Inc." w:date="2019-05-13T10:05:00Z">
        <w:r>
          <w:t xml:space="preserve">Sound type </w:t>
        </w:r>
        <w:r>
          <w:t>= 3</w:t>
        </w:r>
        <w:r>
          <w:t xml:space="preserve">: </w:t>
        </w:r>
      </w:ins>
      <w:r w:rsidR="00E319D1">
        <w:t xml:space="preserve">Start Sound </w:t>
      </w:r>
      <w:r w:rsidR="009A0865">
        <w:t>Noise</w:t>
      </w:r>
    </w:p>
    <w:p w:rsidR="009A0865" w:rsidRDefault="009A0865" w:rsidP="00AE2B33">
      <w:pPr>
        <w:pStyle w:val="ListParagraph"/>
        <w:numPr>
          <w:ilvl w:val="2"/>
          <w:numId w:val="9"/>
        </w:numPr>
        <w:pPrChange w:id="235" w:author="HP Inc." w:date="2019-05-13T10:04:00Z">
          <w:pPr>
            <w:pStyle w:val="ListParagraph"/>
            <w:numPr>
              <w:ilvl w:val="1"/>
              <w:numId w:val="9"/>
            </w:numPr>
            <w:ind w:left="1440" w:hanging="360"/>
          </w:pPr>
        </w:pPrChange>
      </w:pPr>
      <w:r>
        <w:t xml:space="preserve">Par1 </w:t>
      </w:r>
      <w:proofErr w:type="spellStart"/>
      <w:r w:rsidR="00AF41D9">
        <w:t>L</w:t>
      </w:r>
      <w:r>
        <w:t>PFreq</w:t>
      </w:r>
      <w:proofErr w:type="spellEnd"/>
    </w:p>
    <w:p w:rsidR="009A0865" w:rsidRDefault="009A0865" w:rsidP="00AE2B33">
      <w:pPr>
        <w:pStyle w:val="ListParagraph"/>
        <w:numPr>
          <w:ilvl w:val="2"/>
          <w:numId w:val="9"/>
        </w:numPr>
        <w:pPrChange w:id="236" w:author="HP Inc." w:date="2019-05-13T10:04:00Z">
          <w:pPr>
            <w:pStyle w:val="ListParagraph"/>
            <w:numPr>
              <w:ilvl w:val="1"/>
              <w:numId w:val="9"/>
            </w:numPr>
            <w:ind w:left="1440" w:hanging="360"/>
          </w:pPr>
        </w:pPrChange>
      </w:pPr>
      <w:r>
        <w:t xml:space="preserve">Par2 </w:t>
      </w:r>
      <w:proofErr w:type="spellStart"/>
      <w:r w:rsidR="0040375B">
        <w:t>H</w:t>
      </w:r>
      <w:r>
        <w:t>PFreq</w:t>
      </w:r>
      <w:proofErr w:type="spellEnd"/>
    </w:p>
    <w:p w:rsidR="00503E3B" w:rsidRDefault="00503E3B" w:rsidP="00AE2B33">
      <w:pPr>
        <w:pStyle w:val="ListParagraph"/>
        <w:numPr>
          <w:ilvl w:val="2"/>
          <w:numId w:val="9"/>
        </w:numPr>
        <w:pPrChange w:id="237" w:author="HP Inc." w:date="2019-05-13T10:04:00Z">
          <w:pPr>
            <w:pStyle w:val="ListParagraph"/>
            <w:numPr>
              <w:ilvl w:val="1"/>
              <w:numId w:val="9"/>
            </w:numPr>
            <w:ind w:left="1440" w:hanging="360"/>
          </w:pPr>
        </w:pPrChange>
      </w:pPr>
      <w:r>
        <w:t>Par4 attenuation</w:t>
      </w:r>
    </w:p>
    <w:p w:rsidR="0055160E" w:rsidRDefault="00AE2B33" w:rsidP="00AE2B33">
      <w:pPr>
        <w:pStyle w:val="ListParagraph"/>
        <w:numPr>
          <w:ilvl w:val="1"/>
          <w:numId w:val="9"/>
        </w:numPr>
        <w:pPrChange w:id="238" w:author="HP Inc." w:date="2019-05-13T10:04:00Z">
          <w:pPr>
            <w:pStyle w:val="ListParagraph"/>
            <w:numPr>
              <w:numId w:val="9"/>
            </w:numPr>
            <w:ind w:hanging="360"/>
          </w:pPr>
        </w:pPrChange>
      </w:pPr>
      <w:ins w:id="239" w:author="HP Inc." w:date="2019-05-13T10:05:00Z">
        <w:r>
          <w:t xml:space="preserve">Sound type </w:t>
        </w:r>
        <w:r>
          <w:t>= 4</w:t>
        </w:r>
        <w:r>
          <w:t xml:space="preserve">: </w:t>
        </w:r>
      </w:ins>
      <w:r w:rsidR="00E319D1">
        <w:t xml:space="preserve">Start Sound </w:t>
      </w:r>
      <w:r w:rsidR="0055160E">
        <w:t>Ripple</w:t>
      </w:r>
    </w:p>
    <w:p w:rsidR="0055160E" w:rsidRDefault="0055160E" w:rsidP="00AE2B33">
      <w:pPr>
        <w:pStyle w:val="ListParagraph"/>
        <w:numPr>
          <w:ilvl w:val="2"/>
          <w:numId w:val="9"/>
        </w:numPr>
        <w:pPrChange w:id="240" w:author="HP Inc." w:date="2019-05-13T10:04:00Z">
          <w:pPr>
            <w:pStyle w:val="ListParagraph"/>
            <w:numPr>
              <w:ilvl w:val="1"/>
              <w:numId w:val="9"/>
            </w:numPr>
            <w:ind w:left="1440" w:hanging="360"/>
          </w:pPr>
        </w:pPrChange>
      </w:pPr>
      <w:r>
        <w:t xml:space="preserve">par1 </w:t>
      </w:r>
      <w:r w:rsidR="00AF41D9">
        <w:t>S</w:t>
      </w:r>
      <w:r>
        <w:t>tart frequency</w:t>
      </w:r>
    </w:p>
    <w:p w:rsidR="0055160E" w:rsidRDefault="0055160E" w:rsidP="00AE2B33">
      <w:pPr>
        <w:pStyle w:val="ListParagraph"/>
        <w:numPr>
          <w:ilvl w:val="2"/>
          <w:numId w:val="9"/>
        </w:numPr>
        <w:pPrChange w:id="241" w:author="HP Inc." w:date="2019-05-13T10:04:00Z">
          <w:pPr>
            <w:pStyle w:val="ListParagraph"/>
            <w:numPr>
              <w:ilvl w:val="1"/>
              <w:numId w:val="9"/>
            </w:numPr>
            <w:ind w:left="1440" w:hanging="360"/>
          </w:pPr>
        </w:pPrChange>
      </w:pPr>
      <w:r>
        <w:t xml:space="preserve">par2 </w:t>
      </w:r>
      <w:r w:rsidR="00AF41D9">
        <w:t>M</w:t>
      </w:r>
      <w:r>
        <w:t>odulation in time (Hz)</w:t>
      </w:r>
    </w:p>
    <w:p w:rsidR="0055160E" w:rsidRDefault="0055160E" w:rsidP="00AE2B33">
      <w:pPr>
        <w:pStyle w:val="ListParagraph"/>
        <w:numPr>
          <w:ilvl w:val="2"/>
          <w:numId w:val="9"/>
        </w:numPr>
        <w:pPrChange w:id="242" w:author="HP Inc." w:date="2019-05-13T10:04:00Z">
          <w:pPr>
            <w:pStyle w:val="ListParagraph"/>
            <w:numPr>
              <w:ilvl w:val="1"/>
              <w:numId w:val="9"/>
            </w:numPr>
            <w:ind w:left="1440" w:hanging="360"/>
          </w:pPr>
        </w:pPrChange>
      </w:pPr>
      <w:r>
        <w:t xml:space="preserve">par3 </w:t>
      </w:r>
      <w:r w:rsidR="00AF41D9">
        <w:t>M</w:t>
      </w:r>
      <w:r>
        <w:t>odulation in frequency (Phase/Octave)</w:t>
      </w:r>
    </w:p>
    <w:p w:rsidR="00503E3B" w:rsidRDefault="00503E3B" w:rsidP="00AE2B33">
      <w:pPr>
        <w:pStyle w:val="ListParagraph"/>
        <w:numPr>
          <w:ilvl w:val="2"/>
          <w:numId w:val="9"/>
        </w:numPr>
        <w:pPrChange w:id="243" w:author="HP Inc." w:date="2019-05-13T10:04:00Z">
          <w:pPr>
            <w:pStyle w:val="ListParagraph"/>
            <w:numPr>
              <w:ilvl w:val="1"/>
              <w:numId w:val="9"/>
            </w:numPr>
            <w:ind w:left="1440" w:hanging="360"/>
          </w:pPr>
        </w:pPrChange>
      </w:pPr>
      <w:r>
        <w:t>Par4 attenuation</w:t>
      </w:r>
    </w:p>
    <w:p w:rsidR="00241808" w:rsidRDefault="00AE2B33" w:rsidP="00AE2B33">
      <w:pPr>
        <w:pStyle w:val="ListParagraph"/>
        <w:numPr>
          <w:ilvl w:val="1"/>
          <w:numId w:val="9"/>
        </w:numPr>
        <w:pPrChange w:id="244" w:author="HP Inc." w:date="2019-05-13T10:04:00Z">
          <w:pPr>
            <w:pStyle w:val="ListParagraph"/>
            <w:numPr>
              <w:numId w:val="9"/>
            </w:numPr>
            <w:ind w:hanging="360"/>
          </w:pPr>
        </w:pPrChange>
      </w:pPr>
      <w:ins w:id="245" w:author="HP Inc." w:date="2019-05-13T10:05:00Z">
        <w:r>
          <w:t xml:space="preserve">Sound type </w:t>
        </w:r>
        <w:r>
          <w:t>= 5</w:t>
        </w:r>
        <w:r>
          <w:t xml:space="preserve">: </w:t>
        </w:r>
      </w:ins>
      <w:r w:rsidR="00E319D1">
        <w:t xml:space="preserve">Start Sound </w:t>
      </w:r>
      <w:r w:rsidR="00241808">
        <w:t>WAV</w:t>
      </w:r>
    </w:p>
    <w:p w:rsidR="00241808" w:rsidRDefault="00241808" w:rsidP="00AE2B33">
      <w:pPr>
        <w:pStyle w:val="ListParagraph"/>
        <w:numPr>
          <w:ilvl w:val="2"/>
          <w:numId w:val="9"/>
        </w:numPr>
        <w:pPrChange w:id="246" w:author="HP Inc." w:date="2019-05-13T10:04:00Z">
          <w:pPr>
            <w:pStyle w:val="ListParagraph"/>
            <w:numPr>
              <w:ilvl w:val="1"/>
              <w:numId w:val="9"/>
            </w:numPr>
            <w:ind w:left="1440" w:hanging="360"/>
          </w:pPr>
        </w:pPrChange>
      </w:pPr>
      <w:r>
        <w:t xml:space="preserve">Par1 WAV index number (up to </w:t>
      </w:r>
      <w:r w:rsidR="00F33699">
        <w:t>8</w:t>
      </w:r>
      <w:r>
        <w:t xml:space="preserve"> WAVs can be stored)</w:t>
      </w:r>
    </w:p>
    <w:p w:rsidR="00503E3B" w:rsidRDefault="00503E3B" w:rsidP="00AE2B33">
      <w:pPr>
        <w:pStyle w:val="ListParagraph"/>
        <w:numPr>
          <w:ilvl w:val="2"/>
          <w:numId w:val="9"/>
        </w:numPr>
        <w:pPrChange w:id="247" w:author="HP Inc." w:date="2019-05-13T10:04:00Z">
          <w:pPr>
            <w:pStyle w:val="ListParagraph"/>
            <w:numPr>
              <w:ilvl w:val="1"/>
              <w:numId w:val="9"/>
            </w:numPr>
            <w:ind w:left="1440" w:hanging="360"/>
          </w:pPr>
        </w:pPrChange>
      </w:pPr>
      <w:r>
        <w:t>Par4 attenuation</w:t>
      </w:r>
    </w:p>
    <w:p w:rsidR="00241808" w:rsidRDefault="00AE2B33" w:rsidP="00AE2B33">
      <w:pPr>
        <w:pStyle w:val="ListParagraph"/>
        <w:numPr>
          <w:ilvl w:val="1"/>
          <w:numId w:val="9"/>
        </w:numPr>
        <w:pPrChange w:id="248" w:author="HP Inc." w:date="2019-05-13T10:04:00Z">
          <w:pPr>
            <w:pStyle w:val="ListParagraph"/>
            <w:numPr>
              <w:numId w:val="9"/>
            </w:numPr>
            <w:ind w:hanging="360"/>
          </w:pPr>
        </w:pPrChange>
      </w:pPr>
      <w:ins w:id="249" w:author="HP Inc." w:date="2019-05-13T10:05:00Z">
        <w:r>
          <w:t xml:space="preserve">Sound type </w:t>
        </w:r>
        <w:r>
          <w:t>= 6</w:t>
        </w:r>
        <w:r>
          <w:t xml:space="preserve">: </w:t>
        </w:r>
      </w:ins>
      <w:r w:rsidR="00E319D1">
        <w:t xml:space="preserve">Start Sound </w:t>
      </w:r>
      <w:r w:rsidR="00241808">
        <w:t>B=A</w:t>
      </w:r>
    </w:p>
    <w:p w:rsidR="00241808" w:rsidRDefault="00241808" w:rsidP="00AE2B33">
      <w:pPr>
        <w:pStyle w:val="ListParagraph"/>
        <w:numPr>
          <w:ilvl w:val="2"/>
          <w:numId w:val="9"/>
        </w:numPr>
        <w:pPrChange w:id="250" w:author="HP Inc." w:date="2019-05-13T10:04:00Z">
          <w:pPr>
            <w:pStyle w:val="ListParagraph"/>
            <w:numPr>
              <w:ilvl w:val="1"/>
              <w:numId w:val="9"/>
            </w:numPr>
            <w:ind w:left="1440" w:hanging="360"/>
          </w:pPr>
        </w:pPrChange>
      </w:pPr>
      <w:r>
        <w:t xml:space="preserve">Par1 MOV type (0 = no move; </w:t>
      </w:r>
      <w:r w:rsidR="00395654">
        <w:t>1</w:t>
      </w:r>
      <w:r>
        <w:t xml:space="preserve"> = </w:t>
      </w:r>
      <w:r w:rsidR="00395654">
        <w:t xml:space="preserve">sinus </w:t>
      </w:r>
      <w:r>
        <w:t xml:space="preserve">move; 2 = </w:t>
      </w:r>
      <w:r w:rsidR="00395654">
        <w:t xml:space="preserve">linear </w:t>
      </w:r>
      <w:r>
        <w:t>move);</w:t>
      </w:r>
    </w:p>
    <w:p w:rsidR="00241808" w:rsidRDefault="00241808" w:rsidP="00AE2B33">
      <w:pPr>
        <w:pStyle w:val="ListParagraph"/>
        <w:numPr>
          <w:ilvl w:val="2"/>
          <w:numId w:val="9"/>
        </w:numPr>
        <w:pPrChange w:id="251" w:author="HP Inc." w:date="2019-05-13T10:04:00Z">
          <w:pPr>
            <w:pStyle w:val="ListParagraph"/>
            <w:numPr>
              <w:ilvl w:val="1"/>
              <w:numId w:val="9"/>
            </w:numPr>
            <w:ind w:left="1440" w:hanging="360"/>
          </w:pPr>
        </w:pPrChange>
      </w:pPr>
      <w:r>
        <w:t xml:space="preserve">Par2 MOV frequency (in </w:t>
      </w:r>
      <w:proofErr w:type="spellStart"/>
      <w:r>
        <w:t>mHz</w:t>
      </w:r>
      <w:proofErr w:type="spellEnd"/>
      <w:r>
        <w:t>)</w:t>
      </w:r>
    </w:p>
    <w:p w:rsidR="00FB799E" w:rsidRDefault="00FB799E" w:rsidP="00AE2B33">
      <w:pPr>
        <w:pStyle w:val="ListParagraph"/>
        <w:numPr>
          <w:ilvl w:val="2"/>
          <w:numId w:val="9"/>
        </w:numPr>
        <w:pPrChange w:id="252" w:author="HP Inc." w:date="2019-05-13T10:04:00Z">
          <w:pPr>
            <w:pStyle w:val="ListParagraph"/>
            <w:numPr>
              <w:ilvl w:val="1"/>
              <w:numId w:val="9"/>
            </w:numPr>
            <w:ind w:left="1440" w:hanging="360"/>
          </w:pPr>
        </w:pPrChange>
      </w:pPr>
      <w:r>
        <w:t>Par3 Starting Phase (-180 … 180)     Left = -90; Middle = 0; Right = 90</w:t>
      </w:r>
    </w:p>
    <w:p w:rsidR="00503E3B" w:rsidRDefault="00503E3B" w:rsidP="00AE2B33">
      <w:pPr>
        <w:pStyle w:val="ListParagraph"/>
        <w:numPr>
          <w:ilvl w:val="2"/>
          <w:numId w:val="9"/>
        </w:numPr>
        <w:pPrChange w:id="253" w:author="HP Inc." w:date="2019-05-13T10:04:00Z">
          <w:pPr>
            <w:pStyle w:val="ListParagraph"/>
            <w:numPr>
              <w:ilvl w:val="1"/>
              <w:numId w:val="9"/>
            </w:numPr>
            <w:ind w:left="1440" w:hanging="360"/>
          </w:pPr>
        </w:pPrChange>
      </w:pPr>
      <w:r>
        <w:t>Par4 attenuation</w:t>
      </w:r>
    </w:p>
    <w:p w:rsidR="00D86803" w:rsidRDefault="00B6640F" w:rsidP="00D86803">
      <w:pPr>
        <w:pStyle w:val="ListParagraph"/>
        <w:numPr>
          <w:ilvl w:val="0"/>
          <w:numId w:val="9"/>
        </w:numPr>
      </w:pPr>
      <w:ins w:id="254" w:author="HP Inc." w:date="2019-05-13T11:29:00Z">
        <w:r>
          <w:t>Task</w:t>
        </w:r>
      </w:ins>
      <w:ins w:id="255" w:author="HP Inc." w:date="2019-05-13T10:02:00Z">
        <w:r w:rsidR="00AE2B33">
          <w:t xml:space="preserve"> type =</w:t>
        </w:r>
        <w:r w:rsidR="00AE2B33">
          <w:t xml:space="preserve"> 3:</w:t>
        </w:r>
        <w:r w:rsidR="00AE2B33">
          <w:t xml:space="preserve"> </w:t>
        </w:r>
      </w:ins>
      <w:r w:rsidR="00D86803">
        <w:t>Set/Reset MUX</w:t>
      </w:r>
    </w:p>
    <w:p w:rsidR="00D86803" w:rsidRDefault="00D86803" w:rsidP="00AE2B33">
      <w:pPr>
        <w:pStyle w:val="ListParagraph"/>
        <w:numPr>
          <w:ilvl w:val="2"/>
          <w:numId w:val="9"/>
        </w:numPr>
        <w:pPrChange w:id="256" w:author="HP Inc." w:date="2019-05-13T10:06:00Z">
          <w:pPr>
            <w:pStyle w:val="ListParagraph"/>
            <w:numPr>
              <w:ilvl w:val="1"/>
              <w:numId w:val="9"/>
            </w:numPr>
            <w:ind w:left="1440" w:hanging="360"/>
          </w:pPr>
        </w:pPrChange>
      </w:pPr>
      <w:r>
        <w:t xml:space="preserve">Par1 </w:t>
      </w:r>
      <w:r w:rsidR="0066603B">
        <w:t>MUX byte (RZ6</w:t>
      </w:r>
      <w:r>
        <w:t xml:space="preserve"> byte</w:t>
      </w:r>
      <w:r w:rsidR="0066603B">
        <w:t xml:space="preserve"> C)</w:t>
      </w:r>
    </w:p>
    <w:p w:rsidR="00D86803" w:rsidRDefault="00B6640F" w:rsidP="00B73C14">
      <w:pPr>
        <w:pStyle w:val="ListParagraph"/>
        <w:numPr>
          <w:ilvl w:val="0"/>
          <w:numId w:val="9"/>
        </w:numPr>
      </w:pPr>
      <w:ins w:id="257" w:author="HP Inc." w:date="2019-05-13T11:29:00Z">
        <w:r>
          <w:lastRenderedPageBreak/>
          <w:t>Task</w:t>
        </w:r>
      </w:ins>
      <w:ins w:id="258" w:author="HP Inc." w:date="2019-05-13T10:02:00Z">
        <w:r w:rsidR="00AE2B33">
          <w:t xml:space="preserve"> type =</w:t>
        </w:r>
        <w:r w:rsidR="00AE2B33">
          <w:t xml:space="preserve"> 4</w:t>
        </w:r>
      </w:ins>
      <w:ins w:id="259" w:author="HP Inc." w:date="2019-05-13T10:03:00Z">
        <w:r w:rsidR="00AE2B33">
          <w:t>:</w:t>
        </w:r>
      </w:ins>
      <w:ins w:id="260" w:author="HP Inc." w:date="2019-05-13T10:02:00Z">
        <w:r w:rsidR="00AE2B33">
          <w:t xml:space="preserve"> </w:t>
        </w:r>
      </w:ins>
      <w:r w:rsidR="00D86803">
        <w:t xml:space="preserve">Set </w:t>
      </w:r>
      <w:r w:rsidR="000B68EB">
        <w:t>signaling</w:t>
      </w:r>
      <w:r w:rsidR="00D86803">
        <w:t xml:space="preserve"> byte</w:t>
      </w:r>
      <w:r w:rsidR="000B68EB">
        <w:t xml:space="preserve"> (signal to event recorder)</w:t>
      </w:r>
    </w:p>
    <w:p w:rsidR="00D86803" w:rsidRDefault="00D86803" w:rsidP="00AE2B33">
      <w:pPr>
        <w:pStyle w:val="ListParagraph"/>
        <w:numPr>
          <w:ilvl w:val="2"/>
          <w:numId w:val="9"/>
        </w:numPr>
        <w:pPrChange w:id="261" w:author="HP Inc." w:date="2019-05-13T10:06:00Z">
          <w:pPr>
            <w:pStyle w:val="ListParagraph"/>
            <w:numPr>
              <w:ilvl w:val="1"/>
              <w:numId w:val="9"/>
            </w:numPr>
            <w:ind w:left="1440" w:hanging="360"/>
          </w:pPr>
        </w:pPrChange>
      </w:pPr>
      <w:r>
        <w:t xml:space="preserve">Par1 </w:t>
      </w:r>
      <w:r w:rsidR="000B68EB">
        <w:t>Signaling</w:t>
      </w:r>
      <w:r>
        <w:t xml:space="preserve"> byte</w:t>
      </w:r>
    </w:p>
    <w:p w:rsidR="00503E3B" w:rsidRDefault="00B6640F" w:rsidP="00B73C14">
      <w:pPr>
        <w:pStyle w:val="ListParagraph"/>
        <w:numPr>
          <w:ilvl w:val="0"/>
          <w:numId w:val="9"/>
        </w:numPr>
      </w:pPr>
      <w:ins w:id="262" w:author="HP Inc." w:date="2019-05-13T11:29:00Z">
        <w:r>
          <w:t>Task</w:t>
        </w:r>
      </w:ins>
      <w:ins w:id="263" w:author="HP Inc." w:date="2019-05-13T10:03:00Z">
        <w:r w:rsidR="00AE2B33">
          <w:t xml:space="preserve"> type =</w:t>
        </w:r>
        <w:r w:rsidR="00AE2B33">
          <w:t xml:space="preserve"> 5</w:t>
        </w:r>
        <w:r w:rsidR="00AE2B33">
          <w:t xml:space="preserve">: </w:t>
        </w:r>
      </w:ins>
      <w:r w:rsidR="00E03B54">
        <w:t>Start</w:t>
      </w:r>
      <w:ins w:id="264" w:author="HP Inc." w:date="2019-05-09T13:57:00Z">
        <w:r w:rsidR="004900CD">
          <w:t>/</w:t>
        </w:r>
      </w:ins>
      <w:del w:id="265" w:author="HP Inc." w:date="2019-05-09T13:57:00Z">
        <w:r w:rsidR="00E03B54" w:rsidDel="004900CD">
          <w:delText xml:space="preserve"> </w:delText>
        </w:r>
      </w:del>
      <w:r w:rsidR="00E03B54">
        <w:t xml:space="preserve">Stop </w:t>
      </w:r>
      <w:r w:rsidR="00503E3B">
        <w:t>Moving sounds</w:t>
      </w:r>
    </w:p>
    <w:p w:rsidR="00E03B54" w:rsidRDefault="00E03B54" w:rsidP="00AE2B33">
      <w:pPr>
        <w:pStyle w:val="ListParagraph"/>
        <w:numPr>
          <w:ilvl w:val="2"/>
          <w:numId w:val="9"/>
        </w:numPr>
        <w:pPrChange w:id="266" w:author="HP Inc." w:date="2019-05-13T10:06:00Z">
          <w:pPr>
            <w:pStyle w:val="ListParagraph"/>
            <w:numPr>
              <w:ilvl w:val="1"/>
              <w:numId w:val="9"/>
            </w:numPr>
            <w:ind w:left="1440" w:hanging="360"/>
          </w:pPr>
        </w:pPrChange>
      </w:pPr>
      <w:r>
        <w:t>Par1</w:t>
      </w:r>
      <w:r w:rsidR="00F65482">
        <w:t>:</w:t>
      </w:r>
      <w:r>
        <w:t xml:space="preserve"> Start/Stop</w:t>
      </w:r>
    </w:p>
    <w:p w:rsidR="00503E3B" w:rsidRDefault="00503E3B" w:rsidP="00AE2B33">
      <w:pPr>
        <w:pStyle w:val="ListParagraph"/>
        <w:numPr>
          <w:ilvl w:val="2"/>
          <w:numId w:val="9"/>
        </w:numPr>
        <w:pPrChange w:id="267" w:author="HP Inc." w:date="2019-05-13T10:06:00Z">
          <w:pPr>
            <w:pStyle w:val="ListParagraph"/>
            <w:numPr>
              <w:ilvl w:val="1"/>
              <w:numId w:val="9"/>
            </w:numPr>
            <w:ind w:left="1440" w:hanging="360"/>
          </w:pPr>
        </w:pPrChange>
      </w:pPr>
      <w:r>
        <w:t>Par</w:t>
      </w:r>
      <w:r w:rsidR="00E03B54">
        <w:t>2</w:t>
      </w:r>
      <w:r w:rsidR="00F65482">
        <w:t>:</w:t>
      </w:r>
      <w:r>
        <w:t xml:space="preserve"> The number of speakers </w:t>
      </w:r>
      <w:r w:rsidR="00B93815">
        <w:t xml:space="preserve">currently </w:t>
      </w:r>
      <w:r>
        <w:t>used in the moving sound array</w:t>
      </w:r>
    </w:p>
    <w:p w:rsidR="00503E3B" w:rsidRDefault="00503E3B" w:rsidP="00AE2B33">
      <w:pPr>
        <w:pStyle w:val="ListParagraph"/>
        <w:numPr>
          <w:ilvl w:val="2"/>
          <w:numId w:val="9"/>
        </w:numPr>
        <w:rPr>
          <w:ins w:id="268" w:author="HP Inc." w:date="2019-05-08T14:51:00Z"/>
        </w:rPr>
        <w:pPrChange w:id="269" w:author="HP Inc." w:date="2019-05-13T10:06:00Z">
          <w:pPr>
            <w:pStyle w:val="ListParagraph"/>
            <w:numPr>
              <w:ilvl w:val="1"/>
              <w:numId w:val="9"/>
            </w:numPr>
            <w:ind w:left="1440" w:hanging="360"/>
          </w:pPr>
        </w:pPrChange>
      </w:pPr>
      <w:r>
        <w:t>Par</w:t>
      </w:r>
      <w:r w:rsidR="007446DF">
        <w:t>3</w:t>
      </w:r>
      <w:r w:rsidR="00F65482">
        <w:t>:</w:t>
      </w:r>
      <w:r>
        <w:t xml:space="preserve"> period of the movement measured in </w:t>
      </w:r>
      <w:r w:rsidR="00F00E9D">
        <w:t>milliseconds</w:t>
      </w:r>
    </w:p>
    <w:p w:rsidR="00B73C14" w:rsidRDefault="00B73C14" w:rsidP="00AE2B33">
      <w:pPr>
        <w:pStyle w:val="ListParagraph"/>
        <w:numPr>
          <w:ilvl w:val="2"/>
          <w:numId w:val="9"/>
        </w:numPr>
        <w:pPrChange w:id="270" w:author="HP Inc." w:date="2019-05-13T10:06:00Z">
          <w:pPr>
            <w:pStyle w:val="ListParagraph"/>
            <w:numPr>
              <w:ilvl w:val="1"/>
              <w:numId w:val="9"/>
            </w:numPr>
            <w:ind w:left="1440" w:hanging="360"/>
          </w:pPr>
        </w:pPrChange>
      </w:pPr>
      <w:ins w:id="271" w:author="HP Inc." w:date="2019-05-08T14:51:00Z">
        <w:r>
          <w:t xml:space="preserve">Par4: starting </w:t>
        </w:r>
        <w:proofErr w:type="gramStart"/>
        <w:r>
          <w:t>phase</w:t>
        </w:r>
      </w:ins>
      <w:ins w:id="272" w:author="HP Inc." w:date="2019-05-09T13:58:00Z">
        <w:r w:rsidR="004900CD">
          <w:t xml:space="preserve">  (</w:t>
        </w:r>
        <w:proofErr w:type="gramEnd"/>
        <w:r w:rsidR="004900CD">
          <w:t>-180 … 180)     Left = -90; Middle = 0; Right = 90</w:t>
        </w:r>
      </w:ins>
    </w:p>
    <w:p w:rsidR="00D86803" w:rsidRDefault="00B6640F" w:rsidP="00D86803">
      <w:pPr>
        <w:pStyle w:val="ListParagraph"/>
        <w:numPr>
          <w:ilvl w:val="0"/>
          <w:numId w:val="9"/>
        </w:numPr>
      </w:pPr>
      <w:ins w:id="273" w:author="HP Inc." w:date="2019-05-13T11:29:00Z">
        <w:r>
          <w:t>Task</w:t>
        </w:r>
      </w:ins>
      <w:ins w:id="274" w:author="HP Inc." w:date="2019-05-13T10:03:00Z">
        <w:r w:rsidR="00AE2B33">
          <w:t xml:space="preserve"> type =</w:t>
        </w:r>
        <w:r w:rsidR="00AE2B33">
          <w:t xml:space="preserve"> 6</w:t>
        </w:r>
        <w:r w:rsidR="00AE2B33">
          <w:t xml:space="preserve">: </w:t>
        </w:r>
      </w:ins>
      <w:r w:rsidR="00D86803">
        <w:t xml:space="preserve">Start/Stop Data acquisition </w:t>
      </w:r>
    </w:p>
    <w:p w:rsidR="00D86803" w:rsidRDefault="00D86803" w:rsidP="00AE2B33">
      <w:pPr>
        <w:pStyle w:val="ListParagraph"/>
        <w:numPr>
          <w:ilvl w:val="2"/>
          <w:numId w:val="9"/>
        </w:numPr>
        <w:pPrChange w:id="275" w:author="HP Inc." w:date="2019-05-13T10:06:00Z">
          <w:pPr>
            <w:pStyle w:val="ListParagraph"/>
            <w:numPr>
              <w:ilvl w:val="1"/>
              <w:numId w:val="9"/>
            </w:numPr>
            <w:ind w:left="1440" w:hanging="360"/>
          </w:pPr>
        </w:pPrChange>
      </w:pPr>
      <w:r>
        <w:t>Par1</w:t>
      </w:r>
      <w:r w:rsidR="00F65482">
        <w:t>:</w:t>
      </w:r>
      <w:r>
        <w:t xml:space="preserve"> Start/Stop</w:t>
      </w:r>
    </w:p>
    <w:p w:rsidR="00AC638F" w:rsidRDefault="00AC638F" w:rsidP="00AE2B33">
      <w:pPr>
        <w:pStyle w:val="ListParagraph"/>
        <w:numPr>
          <w:ilvl w:val="2"/>
          <w:numId w:val="9"/>
        </w:numPr>
        <w:pPrChange w:id="276" w:author="HP Inc." w:date="2019-05-13T10:06:00Z">
          <w:pPr>
            <w:pStyle w:val="ListParagraph"/>
            <w:numPr>
              <w:ilvl w:val="1"/>
              <w:numId w:val="9"/>
            </w:numPr>
            <w:ind w:left="1440" w:hanging="360"/>
          </w:pPr>
        </w:pPrChange>
      </w:pPr>
      <w:r>
        <w:t>Par2</w:t>
      </w:r>
      <w:r w:rsidR="00F65482">
        <w:t>:</w:t>
      </w:r>
      <w:r>
        <w:t xml:space="preserve"> ACQ time</w:t>
      </w:r>
    </w:p>
    <w:p w:rsidR="00F65482" w:rsidRDefault="00F65482" w:rsidP="00AE2B33">
      <w:pPr>
        <w:pStyle w:val="ListParagraph"/>
        <w:numPr>
          <w:ilvl w:val="2"/>
          <w:numId w:val="9"/>
        </w:numPr>
        <w:pPrChange w:id="277" w:author="HP Inc." w:date="2019-05-13T10:06:00Z">
          <w:pPr>
            <w:pStyle w:val="ListParagraph"/>
            <w:numPr>
              <w:ilvl w:val="1"/>
              <w:numId w:val="9"/>
            </w:numPr>
            <w:ind w:left="1440" w:hanging="360"/>
          </w:pPr>
        </w:pPrChange>
      </w:pPr>
      <w:r>
        <w:t>Par3: Analog input selection byte</w:t>
      </w:r>
    </w:p>
    <w:p w:rsidR="005510D3" w:rsidRDefault="00B6640F" w:rsidP="005510D3">
      <w:pPr>
        <w:pStyle w:val="ListParagraph"/>
        <w:numPr>
          <w:ilvl w:val="0"/>
          <w:numId w:val="9"/>
        </w:numPr>
      </w:pPr>
      <w:ins w:id="278" w:author="HP Inc." w:date="2019-05-13T11:29:00Z">
        <w:r>
          <w:t>Task</w:t>
        </w:r>
      </w:ins>
      <w:ins w:id="279" w:author="HP Inc." w:date="2019-05-13T10:03:00Z">
        <w:r w:rsidR="00AE2B33">
          <w:t xml:space="preserve"> type =</w:t>
        </w:r>
        <w:r w:rsidR="00AE2B33">
          <w:t xml:space="preserve"> 7</w:t>
        </w:r>
        <w:r w:rsidR="00AE2B33">
          <w:t xml:space="preserve">: </w:t>
        </w:r>
      </w:ins>
      <w:r w:rsidR="005510D3">
        <w:t>Set digital out</w:t>
      </w:r>
    </w:p>
    <w:p w:rsidR="005510D3" w:rsidRDefault="005510D3" w:rsidP="00AE2B33">
      <w:pPr>
        <w:pStyle w:val="ListParagraph"/>
        <w:numPr>
          <w:ilvl w:val="2"/>
          <w:numId w:val="9"/>
        </w:numPr>
        <w:pPrChange w:id="280" w:author="HP Inc." w:date="2019-05-13T10:07:00Z">
          <w:pPr>
            <w:pStyle w:val="ListParagraph"/>
            <w:numPr>
              <w:ilvl w:val="1"/>
              <w:numId w:val="9"/>
            </w:numPr>
            <w:ind w:left="1440" w:hanging="360"/>
          </w:pPr>
        </w:pPrChange>
      </w:pPr>
      <w:r>
        <w:t>Par1</w:t>
      </w:r>
      <w:r w:rsidR="00F65482">
        <w:t>:</w:t>
      </w:r>
      <w:r>
        <w:t xml:space="preserve"> output byte</w:t>
      </w:r>
      <w:r w:rsidR="0066603B">
        <w:t xml:space="preserve"> (RZ6 byte B)</w:t>
      </w:r>
    </w:p>
    <w:p w:rsidR="00503E3B" w:rsidRDefault="00B6640F" w:rsidP="00B73C14">
      <w:pPr>
        <w:pStyle w:val="ListParagraph"/>
        <w:numPr>
          <w:ilvl w:val="0"/>
          <w:numId w:val="9"/>
        </w:numPr>
      </w:pPr>
      <w:ins w:id="281" w:author="HP Inc." w:date="2019-05-13T11:29:00Z">
        <w:r>
          <w:t>Task</w:t>
        </w:r>
      </w:ins>
      <w:ins w:id="282" w:author="HP Inc." w:date="2019-05-13T10:03:00Z">
        <w:r w:rsidR="00AE2B33">
          <w:t xml:space="preserve"> type =</w:t>
        </w:r>
        <w:r w:rsidR="00AE2B33">
          <w:t xml:space="preserve"> 8</w:t>
        </w:r>
        <w:r w:rsidR="00AE2B33">
          <w:t xml:space="preserve">: </w:t>
        </w:r>
      </w:ins>
      <w:r w:rsidR="005510D3">
        <w:t>Output t</w:t>
      </w:r>
      <w:r w:rsidR="00503E3B">
        <w:t>rigger</w:t>
      </w:r>
    </w:p>
    <w:p w:rsidR="00503E3B" w:rsidRDefault="00503E3B" w:rsidP="00AE2B33">
      <w:pPr>
        <w:pStyle w:val="ListParagraph"/>
        <w:numPr>
          <w:ilvl w:val="2"/>
          <w:numId w:val="9"/>
        </w:numPr>
        <w:pPrChange w:id="283" w:author="HP Inc." w:date="2019-05-13T10:07:00Z">
          <w:pPr>
            <w:pStyle w:val="ListParagraph"/>
            <w:numPr>
              <w:ilvl w:val="1"/>
              <w:numId w:val="9"/>
            </w:numPr>
            <w:ind w:left="1440" w:hanging="360"/>
          </w:pPr>
        </w:pPrChange>
      </w:pPr>
      <w:r>
        <w:t>Par1</w:t>
      </w:r>
      <w:r w:rsidR="00F65482">
        <w:t>:</w:t>
      </w:r>
      <w:r>
        <w:t xml:space="preserve"> output trigger byte</w:t>
      </w:r>
      <w:r w:rsidR="0066603B">
        <w:t xml:space="preserve"> (RZ6 byte B)</w:t>
      </w:r>
    </w:p>
    <w:p w:rsidR="00EC66AD" w:rsidRDefault="00EC66AD" w:rsidP="00AE2B33">
      <w:pPr>
        <w:pStyle w:val="ListParagraph"/>
        <w:numPr>
          <w:ilvl w:val="2"/>
          <w:numId w:val="9"/>
        </w:numPr>
        <w:pPrChange w:id="284" w:author="HP Inc." w:date="2019-05-13T10:07:00Z">
          <w:pPr>
            <w:pStyle w:val="ListParagraph"/>
            <w:numPr>
              <w:ilvl w:val="1"/>
              <w:numId w:val="9"/>
            </w:numPr>
            <w:ind w:left="1440" w:hanging="360"/>
          </w:pPr>
        </w:pPrChange>
      </w:pPr>
      <w:r>
        <w:t>Par</w:t>
      </w:r>
      <w:r w:rsidR="00D86803">
        <w:t>2</w:t>
      </w:r>
      <w:r w:rsidR="00F65482">
        <w:t>:</w:t>
      </w:r>
      <w:r>
        <w:t xml:space="preserve"> </w:t>
      </w:r>
      <w:r w:rsidR="007B75BB">
        <w:t xml:space="preserve">double trigger </w:t>
      </w:r>
      <w:r>
        <w:t>interval in microseconds</w:t>
      </w:r>
      <w:r w:rsidR="00D86803">
        <w:t xml:space="preserve"> (0 = single trigger; &gt;100 = double trigger)</w:t>
      </w:r>
    </w:p>
    <w:p w:rsidR="0066603B" w:rsidRDefault="0066603B" w:rsidP="0066603B">
      <w:pPr>
        <w:pStyle w:val="Heading2"/>
        <w:rPr>
          <w:ins w:id="285" w:author="HP Inc." w:date="2019-05-13T10:08:00Z"/>
        </w:rPr>
      </w:pPr>
      <w:r>
        <w:t>RZ6 Digital-I/O</w:t>
      </w:r>
    </w:p>
    <w:p w:rsidR="00AE2B33" w:rsidRPr="00AE2B33" w:rsidRDefault="00AE2B33" w:rsidP="00AE2B33">
      <w:pPr>
        <w:rPr>
          <w:rPrChange w:id="286" w:author="HP Inc." w:date="2019-05-13T10:08:00Z">
            <w:rPr/>
          </w:rPrChange>
        </w:rPr>
        <w:pPrChange w:id="287" w:author="HP Inc." w:date="2019-05-13T10:08:00Z">
          <w:pPr>
            <w:pStyle w:val="Heading2"/>
          </w:pPr>
        </w:pPrChange>
      </w:pPr>
      <w:ins w:id="288" w:author="HP Inc." w:date="2019-05-13T10:08:00Z">
        <w:r>
          <w:t xml:space="preserve">The RZ6 Digital-IO consists of three bytes, A, B and C. </w:t>
        </w:r>
      </w:ins>
      <w:ins w:id="289" w:author="HP Inc." w:date="2019-05-13T10:09:00Z">
        <w:r>
          <w:t>Byte A is used for digital input</w:t>
        </w:r>
      </w:ins>
      <w:ins w:id="290" w:author="HP Inc." w:date="2019-05-13T10:11:00Z">
        <w:r w:rsidR="008E44C4">
          <w:t>.</w:t>
        </w:r>
      </w:ins>
      <w:ins w:id="291" w:author="HP Inc." w:date="2019-05-13T10:20:00Z">
        <w:r w:rsidR="008E44C4">
          <w:t xml:space="preserve"> </w:t>
        </w:r>
      </w:ins>
      <w:ins w:id="292" w:author="HP Inc." w:date="2019-05-13T10:11:00Z">
        <w:r w:rsidR="008E44C4">
          <w:t>B</w:t>
        </w:r>
      </w:ins>
      <w:ins w:id="293" w:author="HP Inc." w:date="2019-05-13T10:10:00Z">
        <w:r w:rsidR="008E44C4">
          <w:t xml:space="preserve">its </w:t>
        </w:r>
      </w:ins>
      <w:ins w:id="294" w:author="HP Inc." w:date="2019-05-13T10:11:00Z">
        <w:r w:rsidR="008E44C4">
          <w:t>A</w:t>
        </w:r>
      </w:ins>
      <w:ins w:id="295" w:author="HP Inc." w:date="2019-05-13T10:10:00Z">
        <w:r w:rsidR="008E44C4">
          <w:t>0</w:t>
        </w:r>
      </w:ins>
      <w:ins w:id="296" w:author="HP Inc." w:date="2019-05-13T10:11:00Z">
        <w:r w:rsidR="008E44C4">
          <w:t xml:space="preserve">…A3 </w:t>
        </w:r>
      </w:ins>
      <w:ins w:id="297" w:author="HP Inc." w:date="2019-05-13T10:12:00Z">
        <w:r w:rsidR="008E44C4">
          <w:t xml:space="preserve">are connected to the </w:t>
        </w:r>
      </w:ins>
      <w:ins w:id="298" w:author="HP Inc." w:date="2019-05-13T10:11:00Z">
        <w:r w:rsidR="008E44C4">
          <w:t>buttons</w:t>
        </w:r>
      </w:ins>
      <w:ins w:id="299" w:author="HP Inc." w:date="2019-05-13T10:12:00Z">
        <w:r w:rsidR="008E44C4">
          <w:t xml:space="preserve"> of the RBOXRZ6.</w:t>
        </w:r>
      </w:ins>
      <w:ins w:id="300" w:author="HP Inc." w:date="2019-05-13T10:13:00Z">
        <w:r w:rsidR="008E44C4">
          <w:t xml:space="preserve"> Bits A4…A7 are connected to BNC sockets on the RZ6_Digital_I/O</w:t>
        </w:r>
      </w:ins>
      <w:ins w:id="301" w:author="HP Inc." w:date="2019-05-13T10:09:00Z">
        <w:r>
          <w:t xml:space="preserve"> </w:t>
        </w:r>
      </w:ins>
      <w:ins w:id="302" w:author="HP Inc." w:date="2019-05-13T10:19:00Z">
        <w:r w:rsidR="008E44C4">
          <w:t xml:space="preserve">patch panel. </w:t>
        </w:r>
      </w:ins>
      <w:ins w:id="303" w:author="HP Inc." w:date="2019-05-13T10:12:00Z">
        <w:r w:rsidR="008E44C4">
          <w:t>B</w:t>
        </w:r>
      </w:ins>
      <w:ins w:id="304" w:author="HP Inc." w:date="2019-05-13T10:09:00Z">
        <w:r>
          <w:t xml:space="preserve">yte B </w:t>
        </w:r>
      </w:ins>
      <w:ins w:id="305" w:author="HP Inc." w:date="2019-05-13T10:13:00Z">
        <w:r w:rsidR="008E44C4">
          <w:t xml:space="preserve">is used </w:t>
        </w:r>
      </w:ins>
      <w:ins w:id="306" w:author="HP Inc." w:date="2019-05-13T10:09:00Z">
        <w:r>
          <w:t>for digital output</w:t>
        </w:r>
      </w:ins>
      <w:ins w:id="307" w:author="HP Inc." w:date="2019-05-13T10:20:00Z">
        <w:r w:rsidR="008E44C4">
          <w:t xml:space="preserve">. </w:t>
        </w:r>
        <w:r w:rsidR="00EC5C8C">
          <w:t xml:space="preserve">Bits </w:t>
        </w:r>
        <w:r w:rsidR="00EC5C8C">
          <w:t>B</w:t>
        </w:r>
        <w:r w:rsidR="00EC5C8C">
          <w:t>0…</w:t>
        </w:r>
        <w:r w:rsidR="00EC5C8C">
          <w:t>B</w:t>
        </w:r>
        <w:r w:rsidR="00EC5C8C">
          <w:t xml:space="preserve">3 are connected to the </w:t>
        </w:r>
        <w:r w:rsidR="00EC5C8C">
          <w:t>LEDs</w:t>
        </w:r>
        <w:r w:rsidR="00EC5C8C">
          <w:t xml:space="preserve"> of the RBOXRZ6. B</w:t>
        </w:r>
        <w:r w:rsidR="00EC5C8C">
          <w:t>its B</w:t>
        </w:r>
        <w:r w:rsidR="00EC5C8C">
          <w:t>4…</w:t>
        </w:r>
        <w:r w:rsidR="00EC5C8C">
          <w:t>B</w:t>
        </w:r>
        <w:r w:rsidR="00EC5C8C">
          <w:t xml:space="preserve">7 are </w:t>
        </w:r>
        <w:r w:rsidR="00EC5C8C">
          <w:t xml:space="preserve">again </w:t>
        </w:r>
        <w:r w:rsidR="00EC5C8C">
          <w:t>connected to BNC sockets on the RZ6_Digital_I/O patch panel.</w:t>
        </w:r>
      </w:ins>
      <w:ins w:id="308" w:author="HP Inc." w:date="2019-05-13T10:09:00Z">
        <w:r>
          <w:t xml:space="preserve"> </w:t>
        </w:r>
      </w:ins>
      <w:ins w:id="309" w:author="HP Inc." w:date="2019-05-13T10:20:00Z">
        <w:r w:rsidR="00EC5C8C">
          <w:t>B</w:t>
        </w:r>
      </w:ins>
      <w:ins w:id="310" w:author="HP Inc." w:date="2019-05-13T10:09:00Z">
        <w:r>
          <w:t>yte C is dedi</w:t>
        </w:r>
      </w:ins>
      <w:ins w:id="311" w:author="HP Inc." w:date="2019-05-13T10:21:00Z">
        <w:r w:rsidR="00EC5C8C">
          <w:t>cated to set</w:t>
        </w:r>
      </w:ins>
      <w:ins w:id="312" w:author="HP Inc." w:date="2019-05-13T10:22:00Z">
        <w:r w:rsidR="00EC5C8C">
          <w:t>ting</w:t>
        </w:r>
      </w:ins>
      <w:ins w:id="313" w:author="HP Inc." w:date="2019-05-13T10:21:00Z">
        <w:r w:rsidR="00EC5C8C">
          <w:t xml:space="preserve"> the configuration of </w:t>
        </w:r>
      </w:ins>
      <w:ins w:id="314" w:author="HP Inc." w:date="2019-05-13T10:22:00Z">
        <w:r w:rsidR="00EC5C8C">
          <w:t>up to four</w:t>
        </w:r>
      </w:ins>
      <w:ins w:id="315" w:author="HP Inc." w:date="2019-05-13T10:21:00Z">
        <w:r w:rsidR="00EC5C8C">
          <w:t xml:space="preserve"> </w:t>
        </w:r>
      </w:ins>
      <w:ins w:id="316" w:author="HP Inc." w:date="2019-05-13T10:23:00Z">
        <w:r w:rsidR="00EC5C8C">
          <w:t xml:space="preserve">PM2R </w:t>
        </w:r>
      </w:ins>
      <w:ins w:id="317" w:author="HP Inc." w:date="2019-05-13T10:21:00Z">
        <w:r w:rsidR="00EC5C8C">
          <w:t>multiplexers.</w:t>
        </w:r>
      </w:ins>
    </w:p>
    <w:p w:rsidR="0066603B" w:rsidRDefault="0066603B" w:rsidP="0066603B">
      <w:pPr>
        <w:pStyle w:val="Heading4"/>
      </w:pPr>
      <w:r>
        <w:t>Inputs (RZ6 byte A)</w:t>
      </w:r>
    </w:p>
    <w:p w:rsidR="0066603B" w:rsidRDefault="0066603B" w:rsidP="0066603B">
      <w:pPr>
        <w:pStyle w:val="ListParagraph"/>
        <w:numPr>
          <w:ilvl w:val="0"/>
          <w:numId w:val="6"/>
        </w:numPr>
      </w:pPr>
      <w:r>
        <w:t>Bit 0 = A0 (RBOXRZ6 Button)</w:t>
      </w:r>
      <w:r>
        <w:tab/>
      </w:r>
    </w:p>
    <w:p w:rsidR="0066603B" w:rsidRDefault="0066603B" w:rsidP="0066603B">
      <w:pPr>
        <w:pStyle w:val="ListParagraph"/>
        <w:numPr>
          <w:ilvl w:val="0"/>
          <w:numId w:val="6"/>
        </w:numPr>
      </w:pPr>
      <w:r>
        <w:t>Bit 1 = A1 (RBOXRZ6 Button)</w:t>
      </w:r>
    </w:p>
    <w:p w:rsidR="0066603B" w:rsidRDefault="0066603B" w:rsidP="0066603B">
      <w:pPr>
        <w:pStyle w:val="ListParagraph"/>
        <w:numPr>
          <w:ilvl w:val="0"/>
          <w:numId w:val="6"/>
        </w:numPr>
      </w:pPr>
      <w:r>
        <w:t>Bit 2 = A2 (RBOXRZ6 Button)</w:t>
      </w:r>
    </w:p>
    <w:p w:rsidR="0066603B" w:rsidRDefault="0066603B" w:rsidP="0066603B">
      <w:pPr>
        <w:pStyle w:val="ListParagraph"/>
        <w:numPr>
          <w:ilvl w:val="0"/>
          <w:numId w:val="6"/>
        </w:numPr>
      </w:pPr>
      <w:r>
        <w:t>Bit 3 = A3 (RBOXRZ6 Button)</w:t>
      </w:r>
    </w:p>
    <w:p w:rsidR="0066603B" w:rsidRDefault="0066603B" w:rsidP="0066603B">
      <w:pPr>
        <w:pStyle w:val="ListParagraph"/>
        <w:numPr>
          <w:ilvl w:val="0"/>
          <w:numId w:val="6"/>
        </w:numPr>
      </w:pPr>
      <w:r>
        <w:t>Bit 4 = A4 (PP RZ6 Digital-I/O BNC)</w:t>
      </w:r>
    </w:p>
    <w:p w:rsidR="0066603B" w:rsidRDefault="0066603B" w:rsidP="0066603B">
      <w:pPr>
        <w:pStyle w:val="ListParagraph"/>
        <w:numPr>
          <w:ilvl w:val="0"/>
          <w:numId w:val="6"/>
        </w:numPr>
      </w:pPr>
      <w:r>
        <w:t>Bit 5 = A5 (PP RZ6 Digital-I/O BNC)</w:t>
      </w:r>
    </w:p>
    <w:p w:rsidR="0066603B" w:rsidRDefault="0066603B" w:rsidP="0066603B">
      <w:pPr>
        <w:pStyle w:val="ListParagraph"/>
        <w:numPr>
          <w:ilvl w:val="0"/>
          <w:numId w:val="6"/>
        </w:numPr>
      </w:pPr>
      <w:r>
        <w:t>Bit 6 = A6 (PP RZ6 Digital-I/O BNC)</w:t>
      </w:r>
    </w:p>
    <w:p w:rsidR="0066603B" w:rsidRDefault="0066603B" w:rsidP="0066603B">
      <w:pPr>
        <w:pStyle w:val="ListParagraph"/>
        <w:numPr>
          <w:ilvl w:val="0"/>
          <w:numId w:val="6"/>
        </w:numPr>
      </w:pPr>
      <w:r>
        <w:t>Bit 7 = A7 (PP RZ6 Digital-I/O BNC)</w:t>
      </w:r>
    </w:p>
    <w:p w:rsidR="0066603B" w:rsidRDefault="0066603B" w:rsidP="0066603B">
      <w:pPr>
        <w:pStyle w:val="Heading4"/>
      </w:pPr>
      <w:r>
        <w:t>Outputs (RZ6 byte B)</w:t>
      </w:r>
    </w:p>
    <w:p w:rsidR="0066603B" w:rsidRDefault="0066603B" w:rsidP="0066603B">
      <w:pPr>
        <w:pStyle w:val="ListParagraph"/>
        <w:numPr>
          <w:ilvl w:val="0"/>
          <w:numId w:val="6"/>
        </w:numPr>
      </w:pPr>
      <w:r>
        <w:t>Bit 0 = B0 (RBOXRZ6 LED)</w:t>
      </w:r>
      <w:r>
        <w:tab/>
      </w:r>
    </w:p>
    <w:p w:rsidR="0066603B" w:rsidRDefault="0066603B" w:rsidP="0066603B">
      <w:pPr>
        <w:pStyle w:val="ListParagraph"/>
        <w:numPr>
          <w:ilvl w:val="0"/>
          <w:numId w:val="6"/>
        </w:numPr>
      </w:pPr>
      <w:r>
        <w:t>Bit 1 = B1 (RBOXRZ6 LED)</w:t>
      </w:r>
    </w:p>
    <w:p w:rsidR="0066603B" w:rsidRDefault="0066603B" w:rsidP="0066603B">
      <w:pPr>
        <w:pStyle w:val="ListParagraph"/>
        <w:numPr>
          <w:ilvl w:val="0"/>
          <w:numId w:val="6"/>
        </w:numPr>
      </w:pPr>
      <w:r>
        <w:t>Bit 2 = B2 (RBOXRZ6 LED)</w:t>
      </w:r>
    </w:p>
    <w:p w:rsidR="0066603B" w:rsidRDefault="0066603B" w:rsidP="0066603B">
      <w:pPr>
        <w:pStyle w:val="ListParagraph"/>
        <w:numPr>
          <w:ilvl w:val="0"/>
          <w:numId w:val="6"/>
        </w:numPr>
      </w:pPr>
      <w:r>
        <w:t>Bit 3 = B3 (RBOXRZ6 LED)</w:t>
      </w:r>
    </w:p>
    <w:p w:rsidR="0066603B" w:rsidRDefault="0066603B" w:rsidP="0066603B">
      <w:pPr>
        <w:pStyle w:val="ListParagraph"/>
        <w:numPr>
          <w:ilvl w:val="0"/>
          <w:numId w:val="6"/>
        </w:numPr>
      </w:pPr>
      <w:r>
        <w:t>Bit 4 = B4 (PP RZ6 Digital-I/O BNC)</w:t>
      </w:r>
    </w:p>
    <w:p w:rsidR="0066603B" w:rsidRDefault="0066603B" w:rsidP="0066603B">
      <w:pPr>
        <w:pStyle w:val="ListParagraph"/>
        <w:numPr>
          <w:ilvl w:val="0"/>
          <w:numId w:val="6"/>
        </w:numPr>
      </w:pPr>
      <w:r>
        <w:t>Bit 5 = B5 (PP RZ6 Digital-I/O BNC)</w:t>
      </w:r>
    </w:p>
    <w:p w:rsidR="0066603B" w:rsidRDefault="0066603B" w:rsidP="0066603B">
      <w:pPr>
        <w:pStyle w:val="ListParagraph"/>
        <w:numPr>
          <w:ilvl w:val="0"/>
          <w:numId w:val="6"/>
        </w:numPr>
      </w:pPr>
      <w:r>
        <w:t>Bit 6 = B6 (PP RZ6 Digital-I/O BNC)</w:t>
      </w:r>
    </w:p>
    <w:p w:rsidR="0066603B" w:rsidRDefault="0066603B" w:rsidP="0066603B">
      <w:pPr>
        <w:pStyle w:val="ListParagraph"/>
        <w:numPr>
          <w:ilvl w:val="0"/>
          <w:numId w:val="6"/>
        </w:numPr>
      </w:pPr>
      <w:r>
        <w:t>Bit 7 = B7 (PP RZ6 Digital-I/O BNC)</w:t>
      </w:r>
    </w:p>
    <w:p w:rsidR="0066603B" w:rsidRPr="00B83213" w:rsidRDefault="0066603B" w:rsidP="0066603B">
      <w:pPr>
        <w:pStyle w:val="Heading4"/>
        <w:rPr>
          <w:b w:val="0"/>
        </w:rPr>
      </w:pPr>
      <w:r>
        <w:t>MUX (RZ6 byte C)</w:t>
      </w:r>
    </w:p>
    <w:p w:rsidR="0066603B" w:rsidRDefault="0066603B" w:rsidP="0066603B">
      <w:pPr>
        <w:pStyle w:val="ListParagraph"/>
        <w:numPr>
          <w:ilvl w:val="0"/>
          <w:numId w:val="6"/>
        </w:numPr>
      </w:pPr>
      <w:r>
        <w:t xml:space="preserve">Bit 0-3 = Channel </w:t>
      </w:r>
      <w:proofErr w:type="spellStart"/>
      <w:r>
        <w:t>Nr</w:t>
      </w:r>
      <w:proofErr w:type="spellEnd"/>
      <w:r>
        <w:t>.</w:t>
      </w:r>
    </w:p>
    <w:p w:rsidR="0066603B" w:rsidRDefault="0066603B" w:rsidP="0066603B">
      <w:pPr>
        <w:pStyle w:val="ListParagraph"/>
        <w:numPr>
          <w:ilvl w:val="0"/>
          <w:numId w:val="6"/>
        </w:numPr>
      </w:pPr>
      <w:r>
        <w:t xml:space="preserve">Bit 4-5 = Device </w:t>
      </w:r>
      <w:proofErr w:type="spellStart"/>
      <w:r>
        <w:t>Nr</w:t>
      </w:r>
      <w:proofErr w:type="spellEnd"/>
      <w:r>
        <w:t>.</w:t>
      </w:r>
    </w:p>
    <w:p w:rsidR="0066603B" w:rsidRDefault="0066603B" w:rsidP="0066603B">
      <w:pPr>
        <w:pStyle w:val="ListParagraph"/>
        <w:numPr>
          <w:ilvl w:val="0"/>
          <w:numId w:val="6"/>
        </w:numPr>
      </w:pPr>
      <w:r>
        <w:t>Bit 6 = Set</w:t>
      </w:r>
    </w:p>
    <w:p w:rsidR="0066603B" w:rsidRDefault="0066603B" w:rsidP="0066603B">
      <w:pPr>
        <w:pStyle w:val="ListParagraph"/>
        <w:numPr>
          <w:ilvl w:val="0"/>
          <w:numId w:val="6"/>
        </w:numPr>
      </w:pPr>
      <w:r>
        <w:t>Bit 7 = Reset</w:t>
      </w:r>
    </w:p>
    <w:p w:rsidR="00EC5C8C" w:rsidRDefault="00EC5C8C" w:rsidP="00EC5C8C">
      <w:pPr>
        <w:pStyle w:val="Heading2"/>
        <w:rPr>
          <w:ins w:id="318" w:author="HP Inc." w:date="2019-05-13T10:24:00Z"/>
        </w:rPr>
        <w:pPrChange w:id="319" w:author="HP Inc." w:date="2019-05-13T10:23:00Z">
          <w:pPr>
            <w:pStyle w:val="Heading2"/>
          </w:pPr>
        </w:pPrChange>
      </w:pPr>
      <w:ins w:id="320" w:author="HP Inc." w:date="2019-05-13T10:23:00Z">
        <w:r>
          <w:lastRenderedPageBreak/>
          <w:t xml:space="preserve">RZ6 Analog </w:t>
        </w:r>
      </w:ins>
      <w:ins w:id="321" w:author="HP Inc." w:date="2019-05-13T10:32:00Z">
        <w:r w:rsidR="00345B1A">
          <w:t>inputs</w:t>
        </w:r>
      </w:ins>
    </w:p>
    <w:p w:rsidR="00EC5C8C" w:rsidRPr="00EC5C8C" w:rsidRDefault="0076598B" w:rsidP="00EC5C8C">
      <w:pPr>
        <w:rPr>
          <w:ins w:id="322" w:author="HP Inc." w:date="2019-05-13T10:23:00Z"/>
          <w:rPrChange w:id="323" w:author="HP Inc." w:date="2019-05-13T10:24:00Z">
            <w:rPr>
              <w:ins w:id="324" w:author="HP Inc." w:date="2019-05-13T10:23:00Z"/>
            </w:rPr>
          </w:rPrChange>
        </w:rPr>
        <w:pPrChange w:id="325" w:author="HP Inc." w:date="2019-05-13T10:24:00Z">
          <w:pPr>
            <w:pStyle w:val="Heading2"/>
          </w:pPr>
        </w:pPrChange>
      </w:pPr>
      <w:ins w:id="326" w:author="HP Inc." w:date="2019-05-13T11:11:00Z">
        <w:r>
          <w:t xml:space="preserve">The </w:t>
        </w:r>
      </w:ins>
      <w:ins w:id="327" w:author="HP Inc." w:date="2019-05-13T11:12:00Z">
        <w:r>
          <w:t xml:space="preserve">analog input channels that used in the </w:t>
        </w:r>
        <w:r>
          <w:t xml:space="preserve">data acquisition </w:t>
        </w:r>
        <w:r>
          <w:t xml:space="preserve">tasks </w:t>
        </w:r>
      </w:ins>
      <w:ins w:id="328" w:author="HP Inc." w:date="2019-05-13T11:11:00Z">
        <w:r>
          <w:t xml:space="preserve">is controlled by </w:t>
        </w:r>
        <w:r>
          <w:t>eight bits</w:t>
        </w:r>
      </w:ins>
      <w:ins w:id="329" w:author="HP Inc." w:date="2019-05-13T11:13:00Z">
        <w:r>
          <w:t>, so that the channels can be activated and stopped individually.</w:t>
        </w:r>
      </w:ins>
      <w:ins w:id="330" w:author="HP Inc." w:date="2019-05-13T11:10:00Z">
        <w:r>
          <w:t xml:space="preserve"> </w:t>
        </w:r>
      </w:ins>
      <w:ins w:id="331" w:author="HP Inc." w:date="2019-05-13T10:25:00Z">
        <w:r w:rsidR="00EC5C8C">
          <w:t>All versions of t</w:t>
        </w:r>
      </w:ins>
      <w:ins w:id="332" w:author="HP Inc." w:date="2019-05-13T10:24:00Z">
        <w:r w:rsidR="00EC5C8C">
          <w:t>he RZ6 ha</w:t>
        </w:r>
      </w:ins>
      <w:ins w:id="333" w:author="HP Inc." w:date="2019-05-13T10:25:00Z">
        <w:r w:rsidR="00EC5C8C">
          <w:t>ve</w:t>
        </w:r>
      </w:ins>
      <w:ins w:id="334" w:author="HP Inc." w:date="2019-05-13T10:24:00Z">
        <w:r w:rsidR="00EC5C8C">
          <w:t xml:space="preserve"> two analog inputs A and B</w:t>
        </w:r>
      </w:ins>
      <w:ins w:id="335" w:author="HP Inc." w:date="2019-05-13T11:14:00Z">
        <w:r>
          <w:t xml:space="preserve"> that</w:t>
        </w:r>
        <w:r>
          <w:t xml:space="preserve"> correspond to bit0 and bit1.</w:t>
        </w:r>
      </w:ins>
      <w:ins w:id="336" w:author="HP Inc." w:date="2019-05-13T10:24:00Z">
        <w:r w:rsidR="00EC5C8C">
          <w:t xml:space="preserve"> These are available by two BNC connectors on the front</w:t>
        </w:r>
      </w:ins>
      <w:ins w:id="337" w:author="HP Inc." w:date="2019-05-13T10:25:00Z">
        <w:r w:rsidR="00EC5C8C">
          <w:t xml:space="preserve"> </w:t>
        </w:r>
      </w:ins>
      <w:ins w:id="338" w:author="HP Inc." w:date="2019-05-13T10:24:00Z">
        <w:r w:rsidR="00EC5C8C">
          <w:t xml:space="preserve">panel </w:t>
        </w:r>
      </w:ins>
      <w:ins w:id="339" w:author="HP Inc." w:date="2019-05-13T10:25:00Z">
        <w:r w:rsidR="00EC5C8C">
          <w:t>of the RZ6</w:t>
        </w:r>
      </w:ins>
      <w:ins w:id="340" w:author="HP Inc." w:date="2019-05-13T11:14:00Z">
        <w:r>
          <w:t xml:space="preserve"> (</w:t>
        </w:r>
      </w:ins>
      <w:ins w:id="341" w:author="HP Inc." w:date="2019-05-13T11:15:00Z">
        <w:r>
          <w:t>“</w:t>
        </w:r>
      </w:ins>
      <w:ins w:id="342" w:author="HP Inc." w:date="2019-05-13T11:14:00Z">
        <w:r>
          <w:t>In-A</w:t>
        </w:r>
      </w:ins>
      <w:ins w:id="343" w:author="HP Inc." w:date="2019-05-13T11:15:00Z">
        <w:r>
          <w:t>”</w:t>
        </w:r>
      </w:ins>
      <w:ins w:id="344" w:author="HP Inc." w:date="2019-05-13T11:14:00Z">
        <w:r>
          <w:t xml:space="preserve"> and </w:t>
        </w:r>
      </w:ins>
      <w:ins w:id="345" w:author="HP Inc." w:date="2019-05-13T11:15:00Z">
        <w:r>
          <w:t>“</w:t>
        </w:r>
      </w:ins>
      <w:ins w:id="346" w:author="HP Inc." w:date="2019-05-13T11:14:00Z">
        <w:r>
          <w:t>In-B</w:t>
        </w:r>
      </w:ins>
      <w:ins w:id="347" w:author="HP Inc." w:date="2019-05-13T11:15:00Z">
        <w:r>
          <w:t>”</w:t>
        </w:r>
      </w:ins>
      <w:ins w:id="348" w:author="HP Inc." w:date="2019-05-13T11:14:00Z">
        <w:r>
          <w:t>).</w:t>
        </w:r>
      </w:ins>
      <w:ins w:id="349" w:author="HP Inc." w:date="2019-05-13T11:09:00Z">
        <w:r>
          <w:t xml:space="preserve"> </w:t>
        </w:r>
      </w:ins>
      <w:ins w:id="350" w:author="HP Inc." w:date="2019-05-13T10:25:00Z">
        <w:r w:rsidR="00EC5C8C">
          <w:t>The multicore version</w:t>
        </w:r>
      </w:ins>
      <w:ins w:id="351" w:author="HP Inc." w:date="2019-05-13T10:30:00Z">
        <w:r w:rsidR="00EC5C8C">
          <w:t xml:space="preserve"> of the</w:t>
        </w:r>
      </w:ins>
      <w:ins w:id="352" w:author="HP Inc." w:date="2019-05-13T10:25:00Z">
        <w:r w:rsidR="00EC5C8C">
          <w:t xml:space="preserve"> RZ6 can be connected optically </w:t>
        </w:r>
      </w:ins>
      <w:ins w:id="353" w:author="HP Inc." w:date="2019-05-13T10:26:00Z">
        <w:r w:rsidR="00EC5C8C">
          <w:t xml:space="preserve">to an </w:t>
        </w:r>
      </w:ins>
      <w:ins w:id="354" w:author="HP Inc." w:date="2019-05-13T10:30:00Z">
        <w:r w:rsidR="00EC5C8C">
          <w:t xml:space="preserve">RA8GA Adjustable Gain Preamp with an additional </w:t>
        </w:r>
      </w:ins>
      <w:ins w:id="355" w:author="HP Inc." w:date="2019-05-13T10:26:00Z">
        <w:r w:rsidR="00EC5C8C">
          <w:t xml:space="preserve">set of analog </w:t>
        </w:r>
      </w:ins>
      <w:ins w:id="356" w:author="HP Inc." w:date="2019-05-13T10:31:00Z">
        <w:r w:rsidR="00345B1A">
          <w:t>inputs</w:t>
        </w:r>
      </w:ins>
      <w:ins w:id="357" w:author="HP Inc." w:date="2019-05-13T10:26:00Z">
        <w:r w:rsidR="00EC5C8C">
          <w:t xml:space="preserve">. </w:t>
        </w:r>
      </w:ins>
      <w:ins w:id="358" w:author="HP Inc." w:date="2019-05-13T10:31:00Z">
        <w:r w:rsidR="00345B1A">
          <w:t>Six of the</w:t>
        </w:r>
      </w:ins>
      <w:ins w:id="359" w:author="HP Inc." w:date="2019-05-13T10:32:00Z">
        <w:r w:rsidR="00345B1A">
          <w:t>se</w:t>
        </w:r>
      </w:ins>
      <w:ins w:id="360" w:author="HP Inc." w:date="2019-05-13T10:31:00Z">
        <w:r w:rsidR="00345B1A">
          <w:t xml:space="preserve"> analog inputs</w:t>
        </w:r>
      </w:ins>
      <w:ins w:id="361" w:author="HP Inc." w:date="2019-05-13T10:32:00Z">
        <w:r w:rsidR="00345B1A">
          <w:t xml:space="preserve"> are available for data-acquisition</w:t>
        </w:r>
      </w:ins>
      <w:ins w:id="362" w:author="HP Inc." w:date="2019-05-13T11:05:00Z">
        <w:r w:rsidR="004F32ED">
          <w:t xml:space="preserve"> </w:t>
        </w:r>
      </w:ins>
      <w:ins w:id="363" w:author="HP Inc." w:date="2019-05-13T11:15:00Z">
        <w:r>
          <w:t xml:space="preserve">which are controlled by </w:t>
        </w:r>
      </w:ins>
      <w:ins w:id="364" w:author="HP Inc." w:date="2019-05-13T11:07:00Z">
        <w:r w:rsidR="004F32ED">
          <w:t>bit2</w:t>
        </w:r>
      </w:ins>
      <w:ins w:id="365" w:author="HP Inc." w:date="2019-05-13T11:16:00Z">
        <w:r>
          <w:t xml:space="preserve"> to bit</w:t>
        </w:r>
      </w:ins>
      <w:ins w:id="366" w:author="HP Inc." w:date="2019-05-13T11:07:00Z">
        <w:r w:rsidR="004F32ED">
          <w:t>7</w:t>
        </w:r>
      </w:ins>
      <w:ins w:id="367" w:author="HP Inc." w:date="2019-05-13T10:32:00Z">
        <w:r w:rsidR="00345B1A">
          <w:t xml:space="preserve">. In case </w:t>
        </w:r>
      </w:ins>
      <w:ins w:id="368" w:author="HP Inc." w:date="2019-05-13T10:33:00Z">
        <w:r w:rsidR="004F32ED">
          <w:t>that magnetic field</w:t>
        </w:r>
      </w:ins>
      <w:ins w:id="369" w:author="HP Inc." w:date="2019-05-13T11:05:00Z">
        <w:r w:rsidR="004F32ED">
          <w:t>s</w:t>
        </w:r>
      </w:ins>
      <w:ins w:id="370" w:author="HP Inc." w:date="2019-05-13T10:33:00Z">
        <w:r w:rsidR="004F32ED">
          <w:t xml:space="preserve"> </w:t>
        </w:r>
      </w:ins>
      <w:ins w:id="371" w:author="HP Inc." w:date="2019-05-13T11:05:00Z">
        <w:r w:rsidR="004F32ED">
          <w:t>are</w:t>
        </w:r>
      </w:ins>
      <w:ins w:id="372" w:author="HP Inc." w:date="2019-05-13T10:33:00Z">
        <w:r w:rsidR="004F32ED">
          <w:t xml:space="preserve"> used</w:t>
        </w:r>
      </w:ins>
      <w:ins w:id="373" w:author="HP Inc." w:date="2019-05-13T11:05:00Z">
        <w:r w:rsidR="004F32ED">
          <w:t xml:space="preserve"> for the detection of head movements, </w:t>
        </w:r>
      </w:ins>
      <w:ins w:id="374" w:author="HP Inc." w:date="2019-05-13T11:08:00Z">
        <w:r w:rsidR="004F32ED">
          <w:t>bit</w:t>
        </w:r>
      </w:ins>
      <w:ins w:id="375" w:author="HP Inc." w:date="2019-05-13T11:05:00Z">
        <w:r w:rsidR="004F32ED">
          <w:t>2</w:t>
        </w:r>
      </w:ins>
      <w:ins w:id="376" w:author="HP Inc." w:date="2019-05-13T11:09:00Z">
        <w:r w:rsidR="004F32ED">
          <w:t>, bit3 and b</w:t>
        </w:r>
      </w:ins>
      <w:ins w:id="377" w:author="HP Inc." w:date="2019-05-13T11:08:00Z">
        <w:r w:rsidR="004F32ED">
          <w:t>it</w:t>
        </w:r>
      </w:ins>
      <w:ins w:id="378" w:author="HP Inc." w:date="2019-05-13T11:07:00Z">
        <w:r w:rsidR="004F32ED">
          <w:t>4 correspond to the H, V and F fields.</w:t>
        </w:r>
      </w:ins>
    </w:p>
    <w:p w:rsidR="00F65482" w:rsidRDefault="00F65482" w:rsidP="00EC5C8C">
      <w:pPr>
        <w:pStyle w:val="Heading4"/>
        <w:pPrChange w:id="379" w:author="HP Inc." w:date="2019-05-13T10:23:00Z">
          <w:pPr>
            <w:pStyle w:val="Heading2"/>
          </w:pPr>
        </w:pPrChange>
      </w:pPr>
      <w:r>
        <w:t>RZ6 Analog input selection byte</w:t>
      </w:r>
    </w:p>
    <w:p w:rsidR="00F65482" w:rsidRDefault="00F65482" w:rsidP="00B73C14">
      <w:pPr>
        <w:pStyle w:val="ListParagraph"/>
        <w:numPr>
          <w:ilvl w:val="0"/>
          <w:numId w:val="15"/>
        </w:numPr>
      </w:pPr>
      <w:r>
        <w:t>Bit 0 = Channel A</w:t>
      </w:r>
    </w:p>
    <w:p w:rsidR="00F65482" w:rsidRDefault="00F65482" w:rsidP="00B73C14">
      <w:pPr>
        <w:pStyle w:val="ListParagraph"/>
        <w:numPr>
          <w:ilvl w:val="0"/>
          <w:numId w:val="15"/>
        </w:numPr>
      </w:pPr>
      <w:r>
        <w:t>Bit 1 = Channel B</w:t>
      </w:r>
    </w:p>
    <w:p w:rsidR="00F65482" w:rsidRDefault="00F65482" w:rsidP="00B73C14">
      <w:pPr>
        <w:pStyle w:val="ListParagraph"/>
        <w:numPr>
          <w:ilvl w:val="0"/>
          <w:numId w:val="15"/>
        </w:numPr>
      </w:pPr>
      <w:r>
        <w:t xml:space="preserve">Bit 2 = Channel </w:t>
      </w:r>
      <w:del w:id="380" w:author="HP Inc." w:date="2019-05-13T11:06:00Z">
        <w:r w:rsidDel="004F32ED">
          <w:delText>H</w:delText>
        </w:r>
      </w:del>
      <w:ins w:id="381" w:author="HP Inc." w:date="2019-05-13T11:06:00Z">
        <w:r w:rsidR="004F32ED">
          <w:t>1</w:t>
        </w:r>
      </w:ins>
      <w:r>
        <w:t xml:space="preserve"> (or </w:t>
      </w:r>
      <w:ins w:id="382" w:author="HP Inc." w:date="2019-05-13T11:06:00Z">
        <w:r w:rsidR="004F32ED">
          <w:t>channel H</w:t>
        </w:r>
      </w:ins>
      <w:del w:id="383" w:author="HP Inc." w:date="2019-05-13T11:06:00Z">
        <w:r w:rsidDel="004F32ED">
          <w:delText>1</w:delText>
        </w:r>
      </w:del>
      <w:r>
        <w:t>)</w:t>
      </w:r>
    </w:p>
    <w:p w:rsidR="00F65482" w:rsidRDefault="00F65482" w:rsidP="00B73C14">
      <w:pPr>
        <w:pStyle w:val="ListParagraph"/>
        <w:numPr>
          <w:ilvl w:val="0"/>
          <w:numId w:val="15"/>
        </w:numPr>
      </w:pPr>
      <w:r>
        <w:t xml:space="preserve">Bit 3 = Channel </w:t>
      </w:r>
      <w:del w:id="384" w:author="HP Inc." w:date="2019-05-13T11:06:00Z">
        <w:r w:rsidDel="004F32ED">
          <w:delText>V</w:delText>
        </w:r>
      </w:del>
      <w:ins w:id="385" w:author="HP Inc." w:date="2019-05-13T11:06:00Z">
        <w:r w:rsidR="004F32ED">
          <w:t>2</w:t>
        </w:r>
      </w:ins>
      <w:r>
        <w:t xml:space="preserve"> (or </w:t>
      </w:r>
      <w:ins w:id="386" w:author="HP Inc." w:date="2019-05-13T11:06:00Z">
        <w:r w:rsidR="004F32ED">
          <w:t>channel V</w:t>
        </w:r>
      </w:ins>
      <w:del w:id="387" w:author="HP Inc." w:date="2019-05-13T11:06:00Z">
        <w:r w:rsidDel="004F32ED">
          <w:delText>2</w:delText>
        </w:r>
      </w:del>
      <w:r>
        <w:t>)</w:t>
      </w:r>
    </w:p>
    <w:p w:rsidR="00F65482" w:rsidRDefault="00F65482" w:rsidP="00B73C14">
      <w:pPr>
        <w:pStyle w:val="ListParagraph"/>
        <w:numPr>
          <w:ilvl w:val="0"/>
          <w:numId w:val="15"/>
        </w:numPr>
      </w:pPr>
      <w:r>
        <w:t xml:space="preserve">Bit 4 = Channel </w:t>
      </w:r>
      <w:del w:id="388" w:author="HP Inc." w:date="2019-05-13T11:06:00Z">
        <w:r w:rsidDel="004F32ED">
          <w:delText xml:space="preserve">F </w:delText>
        </w:r>
      </w:del>
      <w:ins w:id="389" w:author="HP Inc." w:date="2019-05-13T11:06:00Z">
        <w:r w:rsidR="004F32ED">
          <w:t xml:space="preserve">3 </w:t>
        </w:r>
      </w:ins>
      <w:r>
        <w:t xml:space="preserve">(or </w:t>
      </w:r>
      <w:ins w:id="390" w:author="HP Inc." w:date="2019-05-13T11:06:00Z">
        <w:r w:rsidR="004F32ED">
          <w:t>channel F</w:t>
        </w:r>
      </w:ins>
      <w:del w:id="391" w:author="HP Inc." w:date="2019-05-13T11:06:00Z">
        <w:r w:rsidDel="004F32ED">
          <w:delText>3</w:delText>
        </w:r>
      </w:del>
      <w:r>
        <w:t>)</w:t>
      </w:r>
    </w:p>
    <w:p w:rsidR="00F65482" w:rsidRDefault="00F65482" w:rsidP="00B73C14">
      <w:pPr>
        <w:pStyle w:val="ListParagraph"/>
        <w:numPr>
          <w:ilvl w:val="0"/>
          <w:numId w:val="15"/>
        </w:numPr>
      </w:pPr>
      <w:r>
        <w:t>Bit 5 = Channel 4</w:t>
      </w:r>
    </w:p>
    <w:p w:rsidR="00F65482" w:rsidRDefault="00F65482" w:rsidP="00B73C14">
      <w:pPr>
        <w:pStyle w:val="ListParagraph"/>
        <w:numPr>
          <w:ilvl w:val="0"/>
          <w:numId w:val="15"/>
        </w:numPr>
      </w:pPr>
      <w:r>
        <w:t>Bit 6 = Channel 5</w:t>
      </w:r>
    </w:p>
    <w:p w:rsidR="00F65482" w:rsidRDefault="00F65482" w:rsidP="00F65482">
      <w:pPr>
        <w:pStyle w:val="ListParagraph"/>
        <w:numPr>
          <w:ilvl w:val="0"/>
          <w:numId w:val="15"/>
        </w:numPr>
      </w:pPr>
      <w:r>
        <w:t>Bit 7 = Channel 6</w:t>
      </w:r>
    </w:p>
    <w:p w:rsidR="0066603B" w:rsidRDefault="0066603B" w:rsidP="00B73C14"/>
    <w:p w:rsidR="005E61A4" w:rsidRPr="0009561E" w:rsidRDefault="005E61A4" w:rsidP="005E61A4"/>
    <w:sectPr w:rsidR="005E61A4" w:rsidRPr="0009561E"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A0B" w:rsidRDefault="00792A0B" w:rsidP="00855982">
      <w:pPr>
        <w:spacing w:after="0" w:line="240" w:lineRule="auto"/>
      </w:pPr>
      <w:r>
        <w:separator/>
      </w:r>
    </w:p>
  </w:endnote>
  <w:endnote w:type="continuationSeparator" w:id="0">
    <w:p w:rsidR="00792A0B" w:rsidRDefault="00792A0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BD27F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A0B" w:rsidRDefault="00792A0B" w:rsidP="00855982">
      <w:pPr>
        <w:spacing w:after="0" w:line="240" w:lineRule="auto"/>
      </w:pPr>
      <w:r>
        <w:separator/>
      </w:r>
    </w:p>
  </w:footnote>
  <w:footnote w:type="continuationSeparator" w:id="0">
    <w:p w:rsidR="00792A0B" w:rsidRDefault="00792A0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EDC"/>
    <w:multiLevelType w:val="hybridMultilevel"/>
    <w:tmpl w:val="981A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8E71ED"/>
    <w:multiLevelType w:val="hybridMultilevel"/>
    <w:tmpl w:val="A4CE18A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42D4017"/>
    <w:multiLevelType w:val="hybridMultilevel"/>
    <w:tmpl w:val="D9F4E8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A2251AF"/>
    <w:multiLevelType w:val="hybridMultilevel"/>
    <w:tmpl w:val="B502A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D23925"/>
    <w:multiLevelType w:val="hybridMultilevel"/>
    <w:tmpl w:val="131A4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AF4267"/>
    <w:multiLevelType w:val="hybridMultilevel"/>
    <w:tmpl w:val="1DA00A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F85900"/>
    <w:multiLevelType w:val="hybridMultilevel"/>
    <w:tmpl w:val="477251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6F1458E"/>
    <w:multiLevelType w:val="hybridMultilevel"/>
    <w:tmpl w:val="19621D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3959CE"/>
    <w:multiLevelType w:val="hybridMultilevel"/>
    <w:tmpl w:val="DDC096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EA1471"/>
    <w:multiLevelType w:val="hybridMultilevel"/>
    <w:tmpl w:val="789ECC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873CE8"/>
    <w:multiLevelType w:val="hybridMultilevel"/>
    <w:tmpl w:val="8B06F9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991E76"/>
    <w:multiLevelType w:val="hybridMultilevel"/>
    <w:tmpl w:val="8AA662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A051C8"/>
    <w:multiLevelType w:val="hybridMultilevel"/>
    <w:tmpl w:val="47AABAF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291E36"/>
    <w:multiLevelType w:val="hybridMultilevel"/>
    <w:tmpl w:val="89FE52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78AA73F7"/>
    <w:multiLevelType w:val="hybridMultilevel"/>
    <w:tmpl w:val="213A071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6"/>
  </w:num>
  <w:num w:numId="4">
    <w:abstractNumId w:val="3"/>
  </w:num>
  <w:num w:numId="5">
    <w:abstractNumId w:val="14"/>
  </w:num>
  <w:num w:numId="6">
    <w:abstractNumId w:val="10"/>
  </w:num>
  <w:num w:numId="7">
    <w:abstractNumId w:val="7"/>
  </w:num>
  <w:num w:numId="8">
    <w:abstractNumId w:val="9"/>
  </w:num>
  <w:num w:numId="9">
    <w:abstractNumId w:val="8"/>
  </w:num>
  <w:num w:numId="10">
    <w:abstractNumId w:val="5"/>
  </w:num>
  <w:num w:numId="11">
    <w:abstractNumId w:val="11"/>
  </w:num>
  <w:num w:numId="12">
    <w:abstractNumId w:val="2"/>
  </w:num>
  <w:num w:numId="13">
    <w:abstractNumId w:val="13"/>
  </w:num>
  <w:num w:numId="14">
    <w:abstractNumId w:val="1"/>
  </w:num>
  <w:num w:numId="15">
    <w:abstractNumId w:val="4"/>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revisionView w:markup="0"/>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0B"/>
    <w:rsid w:val="000050CE"/>
    <w:rsid w:val="00014D34"/>
    <w:rsid w:val="0002032A"/>
    <w:rsid w:val="00081E1A"/>
    <w:rsid w:val="00093406"/>
    <w:rsid w:val="0009561E"/>
    <w:rsid w:val="000A03BA"/>
    <w:rsid w:val="000A3AD7"/>
    <w:rsid w:val="000B68EB"/>
    <w:rsid w:val="000C2491"/>
    <w:rsid w:val="00100C3A"/>
    <w:rsid w:val="00135E3E"/>
    <w:rsid w:val="001806F2"/>
    <w:rsid w:val="00194F37"/>
    <w:rsid w:val="001B5B03"/>
    <w:rsid w:val="001D2D1B"/>
    <w:rsid w:val="001D4362"/>
    <w:rsid w:val="001D71EB"/>
    <w:rsid w:val="001E0BED"/>
    <w:rsid w:val="001F38B2"/>
    <w:rsid w:val="00241808"/>
    <w:rsid w:val="00291337"/>
    <w:rsid w:val="002C05F4"/>
    <w:rsid w:val="00302327"/>
    <w:rsid w:val="00317925"/>
    <w:rsid w:val="003230A8"/>
    <w:rsid w:val="00345B1A"/>
    <w:rsid w:val="003507F7"/>
    <w:rsid w:val="00354070"/>
    <w:rsid w:val="003604CD"/>
    <w:rsid w:val="00375687"/>
    <w:rsid w:val="00394B8F"/>
    <w:rsid w:val="00395654"/>
    <w:rsid w:val="003C03ED"/>
    <w:rsid w:val="003C2EC6"/>
    <w:rsid w:val="003E08FD"/>
    <w:rsid w:val="003E4954"/>
    <w:rsid w:val="003F1527"/>
    <w:rsid w:val="003F6205"/>
    <w:rsid w:val="0040375B"/>
    <w:rsid w:val="00404189"/>
    <w:rsid w:val="00410E13"/>
    <w:rsid w:val="0041425A"/>
    <w:rsid w:val="00457FE4"/>
    <w:rsid w:val="00487D9A"/>
    <w:rsid w:val="004900CD"/>
    <w:rsid w:val="004904F2"/>
    <w:rsid w:val="004A082A"/>
    <w:rsid w:val="004A68BB"/>
    <w:rsid w:val="004B2B37"/>
    <w:rsid w:val="004B2CE5"/>
    <w:rsid w:val="004C01B8"/>
    <w:rsid w:val="004C63CA"/>
    <w:rsid w:val="004D73C8"/>
    <w:rsid w:val="004E2ABF"/>
    <w:rsid w:val="004F32ED"/>
    <w:rsid w:val="004F58E4"/>
    <w:rsid w:val="004F628A"/>
    <w:rsid w:val="00503E3B"/>
    <w:rsid w:val="005425FB"/>
    <w:rsid w:val="005510D3"/>
    <w:rsid w:val="0055160E"/>
    <w:rsid w:val="00572FB0"/>
    <w:rsid w:val="005838BD"/>
    <w:rsid w:val="005A3466"/>
    <w:rsid w:val="005C6EA7"/>
    <w:rsid w:val="005D617D"/>
    <w:rsid w:val="005E61A4"/>
    <w:rsid w:val="00616832"/>
    <w:rsid w:val="00622116"/>
    <w:rsid w:val="00630228"/>
    <w:rsid w:val="0063482A"/>
    <w:rsid w:val="00664129"/>
    <w:rsid w:val="0066603B"/>
    <w:rsid w:val="006824AE"/>
    <w:rsid w:val="006C0BED"/>
    <w:rsid w:val="006D1B7C"/>
    <w:rsid w:val="006E03AC"/>
    <w:rsid w:val="006F0D8E"/>
    <w:rsid w:val="007446DF"/>
    <w:rsid w:val="00745307"/>
    <w:rsid w:val="0076598B"/>
    <w:rsid w:val="007833A7"/>
    <w:rsid w:val="0078725C"/>
    <w:rsid w:val="00792A0B"/>
    <w:rsid w:val="007B75BB"/>
    <w:rsid w:val="007E710B"/>
    <w:rsid w:val="007F0514"/>
    <w:rsid w:val="007F6819"/>
    <w:rsid w:val="00805F5F"/>
    <w:rsid w:val="00816FF0"/>
    <w:rsid w:val="00855982"/>
    <w:rsid w:val="008711E7"/>
    <w:rsid w:val="00897F4E"/>
    <w:rsid w:val="008B06C9"/>
    <w:rsid w:val="008B48B9"/>
    <w:rsid w:val="008C4DFA"/>
    <w:rsid w:val="008E44C4"/>
    <w:rsid w:val="009218F6"/>
    <w:rsid w:val="009345BB"/>
    <w:rsid w:val="00965E4F"/>
    <w:rsid w:val="00995C60"/>
    <w:rsid w:val="009A0865"/>
    <w:rsid w:val="009A1DA6"/>
    <w:rsid w:val="009B0FA8"/>
    <w:rsid w:val="009D2AA3"/>
    <w:rsid w:val="009F44B5"/>
    <w:rsid w:val="00A10484"/>
    <w:rsid w:val="00A13830"/>
    <w:rsid w:val="00A436DE"/>
    <w:rsid w:val="00A52E8C"/>
    <w:rsid w:val="00A73F8C"/>
    <w:rsid w:val="00A74B06"/>
    <w:rsid w:val="00A8367A"/>
    <w:rsid w:val="00A850BE"/>
    <w:rsid w:val="00AB477A"/>
    <w:rsid w:val="00AC638F"/>
    <w:rsid w:val="00AE2B33"/>
    <w:rsid w:val="00AF41D9"/>
    <w:rsid w:val="00AF5859"/>
    <w:rsid w:val="00B3691E"/>
    <w:rsid w:val="00B6119A"/>
    <w:rsid w:val="00B63CFD"/>
    <w:rsid w:val="00B6640F"/>
    <w:rsid w:val="00B73C14"/>
    <w:rsid w:val="00B93815"/>
    <w:rsid w:val="00BD27FA"/>
    <w:rsid w:val="00BD7165"/>
    <w:rsid w:val="00C5222D"/>
    <w:rsid w:val="00C93DD6"/>
    <w:rsid w:val="00C951DD"/>
    <w:rsid w:val="00CB45DF"/>
    <w:rsid w:val="00CC669F"/>
    <w:rsid w:val="00CF34AE"/>
    <w:rsid w:val="00D06499"/>
    <w:rsid w:val="00D10CA1"/>
    <w:rsid w:val="00D11488"/>
    <w:rsid w:val="00D11AF4"/>
    <w:rsid w:val="00D16631"/>
    <w:rsid w:val="00D22A03"/>
    <w:rsid w:val="00D43484"/>
    <w:rsid w:val="00D72DA1"/>
    <w:rsid w:val="00D7354D"/>
    <w:rsid w:val="00D746FD"/>
    <w:rsid w:val="00D8225F"/>
    <w:rsid w:val="00D83A74"/>
    <w:rsid w:val="00D86803"/>
    <w:rsid w:val="00D95D69"/>
    <w:rsid w:val="00DA663B"/>
    <w:rsid w:val="00DD18EE"/>
    <w:rsid w:val="00DD5096"/>
    <w:rsid w:val="00DE289E"/>
    <w:rsid w:val="00E03B54"/>
    <w:rsid w:val="00E137F0"/>
    <w:rsid w:val="00E26C1A"/>
    <w:rsid w:val="00E319D1"/>
    <w:rsid w:val="00E83799"/>
    <w:rsid w:val="00E838D4"/>
    <w:rsid w:val="00EC5C8C"/>
    <w:rsid w:val="00EC66AD"/>
    <w:rsid w:val="00EE4601"/>
    <w:rsid w:val="00F00E9D"/>
    <w:rsid w:val="00F14B82"/>
    <w:rsid w:val="00F217D7"/>
    <w:rsid w:val="00F31EA9"/>
    <w:rsid w:val="00F33699"/>
    <w:rsid w:val="00F34CB0"/>
    <w:rsid w:val="00F54EB5"/>
    <w:rsid w:val="00F65482"/>
    <w:rsid w:val="00F764EF"/>
    <w:rsid w:val="00F96F7F"/>
    <w:rsid w:val="00FB799E"/>
    <w:rsid w:val="00FD262C"/>
    <w:rsid w:val="00FD4885"/>
    <w:rsid w:val="00FD67F9"/>
    <w:rsid w:val="00FD75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57F"/>
  <w15:chartTrackingRefBased/>
  <w15:docId w15:val="{A217DBC6-C0FF-4181-A8F3-04B2B3C0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D18EE"/>
    <w:pPr>
      <w:ind w:left="720"/>
      <w:contextualSpacing/>
    </w:pPr>
  </w:style>
  <w:style w:type="table" w:styleId="TableGrid">
    <w:name w:val="Table Grid"/>
    <w:basedOn w:val="TableNormal"/>
    <w:uiPriority w:val="39"/>
    <w:rsid w:val="00871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urd%20Lof\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purl.org/dc/terms/"/>
    <ds:schemaRef ds:uri="http://purl.org/dc/dcmitype/"/>
    <ds:schemaRef ds:uri="http://schemas.microsoft.com/office/2006/metadata/properties"/>
    <ds:schemaRef ds:uri="http://schemas.microsoft.com/office/infopath/2007/PartnerControls"/>
    <ds:schemaRef ds:uri="4873beb7-5857-4685-be1f-d57550cc96cc"/>
    <ds:schemaRef ds:uri="http://www.w3.org/XML/1998/namespace"/>
    <ds:schemaRef ds:uri="http://schemas.microsoft.com/office/2006/documentManagement/type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257056CD-BD7E-470A-ABB7-4F159C67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802</TotalTime>
  <Pages>6</Pages>
  <Words>1582</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12</cp:revision>
  <dcterms:created xsi:type="dcterms:W3CDTF">2019-05-07T07:48:00Z</dcterms:created>
  <dcterms:modified xsi:type="dcterms:W3CDTF">2019-05-13T09:36:00Z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